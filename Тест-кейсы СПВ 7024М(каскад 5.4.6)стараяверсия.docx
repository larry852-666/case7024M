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6"/>
        <w:gridCol w:w="1534"/>
        <w:gridCol w:w="991"/>
        <w:gridCol w:w="957"/>
        <w:gridCol w:w="1459"/>
        <w:gridCol w:w="3050"/>
      </w:tblGrid>
      <w:tr w:rsidR="000F4ACD" w14:paraId="38D9EB57" w14:textId="77777777" w:rsidTr="000F4ACD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4C8FA81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F16F4" w14:textId="44BD8540" w:rsidR="000F4ACD" w:rsidRDefault="000F4ACD" w:rsidP="000F4ACD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86084A7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D7BC" w14:textId="39B56DC2" w:rsidR="000F4ACD" w:rsidRDefault="00D5278B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</w:t>
            </w:r>
          </w:p>
        </w:tc>
      </w:tr>
      <w:tr w:rsidR="000F4ACD" w:rsidRPr="000F4ACD" w14:paraId="7A97B37C" w14:textId="77777777" w:rsidTr="000F4ACD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B262A3F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6ADC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02347B3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26656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99CAF96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8C5C3" w14:textId="6540E66E" w:rsidR="000F4ACD" w:rsidRPr="004F4E9E" w:rsidRDefault="000F4ACD" w:rsidP="000F4AC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8CDA099" w14:textId="77777777" w:rsidR="000F4ACD" w:rsidRPr="004F4E9E" w:rsidRDefault="000F4ACD" w:rsidP="007A7C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0F4ACD" w14:paraId="3A93DE80" w14:textId="77777777" w:rsidTr="000F4ACD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396CD7E" w14:textId="77777777" w:rsidR="000F4ACD" w:rsidRPr="00854C5F" w:rsidRDefault="000F4ACD" w:rsidP="000F4ACD">
            <w:pPr>
              <w:spacing w:after="0" w:line="240" w:lineRule="auto"/>
              <w:rPr>
                <w:highlight w:val="yellow"/>
              </w:rPr>
            </w:pPr>
            <w:r w:rsidRPr="00854C5F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58A6" w14:textId="741A7E9E" w:rsidR="000F4ACD" w:rsidRDefault="00854C5F" w:rsidP="000F4ACD">
            <w:pPr>
              <w:spacing w:after="0" w:line="240" w:lineRule="auto"/>
            </w:pPr>
            <w:r w:rsidRPr="00854C5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инициализацию считывателя «СПВ 7024М» в «Каскад»</w:t>
            </w:r>
          </w:p>
        </w:tc>
      </w:tr>
    </w:tbl>
    <w:p w14:paraId="55CBBAA0" w14:textId="77777777" w:rsidR="000F4ACD" w:rsidRDefault="000F4ACD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0F4ACD" w14:paraId="7D7B803F" w14:textId="77777777" w:rsidTr="000F4ACD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3C37C12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F4ACD" w:rsidRPr="00854C5F" w14:paraId="56991C34" w14:textId="77777777" w:rsidTr="000F4AC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3FC8F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C9D3D" w14:textId="3EEA1F6A" w:rsidR="000F4ACD" w:rsidRPr="00854C5F" w:rsidRDefault="00854C5F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</w:p>
        </w:tc>
      </w:tr>
      <w:tr w:rsidR="000F4ACD" w14:paraId="5B8BDBC3" w14:textId="77777777" w:rsidTr="000F4AC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BD839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2DAAC" w14:textId="58C8A0DE" w:rsidR="000F4ACD" w:rsidRDefault="000F4ACD" w:rsidP="000F4ACD">
            <w:pPr>
              <w:spacing w:after="0" w:line="240" w:lineRule="auto"/>
            </w:pPr>
          </w:p>
        </w:tc>
      </w:tr>
    </w:tbl>
    <w:p w14:paraId="1F7ABB9B" w14:textId="77777777" w:rsidR="000F4ACD" w:rsidRDefault="000F4ACD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0F4ACD" w14:paraId="2170BA28" w14:textId="77777777" w:rsidTr="00854C5F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27BF523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812AA" w14:textId="30F2061C" w:rsidR="000F4ACD" w:rsidRDefault="000F4ACD" w:rsidP="000F4ACD">
            <w:pPr>
              <w:spacing w:after="0" w:line="240" w:lineRule="auto"/>
            </w:pPr>
          </w:p>
        </w:tc>
      </w:tr>
    </w:tbl>
    <w:p w14:paraId="7CA2656C" w14:textId="77777777" w:rsidR="000F4ACD" w:rsidRDefault="000F4ACD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0F4ACD" w14:paraId="6F13DA25" w14:textId="77777777" w:rsidTr="000F4ACD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D19D8B7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39BE7AE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F4ACD" w14:paraId="0D702147" w14:textId="77777777" w:rsidTr="000F4ACD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4B8C5" w14:textId="1740EDDD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854C5F"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854C5F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15D2C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F4ACD" w14:paraId="42956494" w14:textId="77777777" w:rsidTr="000F4ACD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94E6D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276D3" w14:textId="77777777" w:rsidR="000F4ACD" w:rsidRDefault="000F4ACD" w:rsidP="000F4A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405921" w14:textId="77777777" w:rsidR="000F4ACD" w:rsidRDefault="000F4ACD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8845"/>
      </w:tblGrid>
      <w:tr w:rsidR="000F4ACD" w14:paraId="6C8F4241" w14:textId="77777777" w:rsidTr="000F4ACD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7A83F3F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F4ACD" w:rsidRPr="00854C5F" w14:paraId="40AE47CB" w14:textId="77777777" w:rsidTr="000F4AC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DA6CE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51BF5" w14:textId="003D62EA" w:rsidR="000F4ACD" w:rsidRPr="00854C5F" w:rsidRDefault="00854C5F" w:rsidP="000F4ACD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0F4ACD" w14:paraId="50CD49BB" w14:textId="77777777" w:rsidTr="000F4AC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4FCA7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D7E90" w14:textId="0B6B6247" w:rsidR="000F4ACD" w:rsidRDefault="00854C5F" w:rsidP="000F4ACD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0F4ACD" w14:paraId="40ECF2D5" w14:textId="77777777" w:rsidTr="000F4ACD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26897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36B03" w14:textId="220C5949" w:rsidR="000F4ACD" w:rsidRDefault="00854C5F" w:rsidP="000F4ACD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</w:tbl>
    <w:p w14:paraId="5D2CBDAE" w14:textId="77777777" w:rsidR="000F4ACD" w:rsidRDefault="000F4ACD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0F4ACD" w:rsidRPr="00854C5F" w14:paraId="5711DB43" w14:textId="77777777" w:rsidTr="00854C5F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875A710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C509" w14:textId="2310E463" w:rsidR="000F4ACD" w:rsidRPr="00854C5F" w:rsidRDefault="00854C5F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запуска «Каскад» светодиод на СПВ должен гореть зеленым светом</w:t>
            </w:r>
          </w:p>
        </w:tc>
      </w:tr>
    </w:tbl>
    <w:p w14:paraId="63156FE1" w14:textId="77777777" w:rsidR="000F4ACD" w:rsidRPr="00854C5F" w:rsidRDefault="000F4ACD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4"/>
        <w:gridCol w:w="6373"/>
      </w:tblGrid>
      <w:tr w:rsidR="000F4ACD" w14:paraId="0D60A295" w14:textId="77777777" w:rsidTr="00854C5F">
        <w:trPr>
          <w:trHeight w:val="1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8720313" w14:textId="77777777" w:rsidR="000F4ACD" w:rsidRDefault="000F4ACD" w:rsidP="000F4A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CBECD" w14:textId="77777777" w:rsidR="000F4ACD" w:rsidRDefault="000F4ACD" w:rsidP="000F4A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2C1FB3" w14:textId="5F7DE408" w:rsidR="000F4ACD" w:rsidRDefault="000F4ACD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7BA1E281" w14:textId="0C7B5E0F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73D42E34" w14:textId="1F8E72AD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36D20F45" w14:textId="33A09B4A" w:rsidR="00854C5F" w:rsidRDefault="00854C5F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33723BD4" w14:textId="406DF49B" w:rsidR="00854C5F" w:rsidRDefault="00854C5F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554DA7D0" w14:textId="1F2BB7AC" w:rsidR="00854C5F" w:rsidRDefault="00854C5F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6B32048B" w14:textId="78E53823" w:rsidR="00854C5F" w:rsidRDefault="00854C5F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0CA7896F" w14:textId="12501E66" w:rsidR="00854C5F" w:rsidRDefault="00854C5F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26AAF5F0" w14:textId="77777777" w:rsidR="00854C5F" w:rsidRDefault="00854C5F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6DB3910D" w14:textId="1CD0998F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099FC3EA" w14:textId="3C9188A7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363446A2" w14:textId="0E869823" w:rsidR="007A7C09" w:rsidRDefault="007A7C09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5C871DAD" w14:textId="468A6112" w:rsidR="007A7C09" w:rsidRDefault="007A7C09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45BAC69B" w14:textId="77777777" w:rsidR="007A7C09" w:rsidRDefault="007A7C09" w:rsidP="00E75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5"/>
        <w:gridCol w:w="1532"/>
        <w:gridCol w:w="991"/>
        <w:gridCol w:w="955"/>
        <w:gridCol w:w="1459"/>
        <w:gridCol w:w="3055"/>
      </w:tblGrid>
      <w:tr w:rsidR="00854C5F" w14:paraId="4FF0B20E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00B7F20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8AF36" w14:textId="77777777" w:rsidR="00854C5F" w:rsidRDefault="00854C5F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2069A7C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175CA" w14:textId="49112023" w:rsidR="00854C5F" w:rsidRDefault="00854C5F" w:rsidP="000B37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54C5F" w:rsidRPr="000F4ACD" w14:paraId="36CA4D30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FEB9D99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9E09A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EFA74F9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64634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3A01940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5765A" w14:textId="77777777" w:rsidR="00854C5F" w:rsidRPr="004F4E9E" w:rsidRDefault="00854C5F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9FFF2E6" w14:textId="77777777" w:rsidR="00854C5F" w:rsidRPr="004F4E9E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854C5F" w14:paraId="68E119F1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B160778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95CFC" w14:textId="401D9B29" w:rsidR="00854C5F" w:rsidRPr="00854C5F" w:rsidRDefault="00854C5F" w:rsidP="000B3799">
            <w:pPr>
              <w:spacing w:after="0" w:line="240" w:lineRule="auto"/>
              <w:rPr>
                <w:highlight w:val="yellow"/>
              </w:rPr>
            </w:pPr>
            <w:r w:rsidRPr="00854C5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proofErr w:type="spellStart"/>
            <w:r w:rsidRPr="00854C5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деинициализацию</w:t>
            </w:r>
            <w:proofErr w:type="spellEnd"/>
            <w:r w:rsidRPr="00854C5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считывателя «СПВ 7024М» в «Каскад»</w:t>
            </w:r>
          </w:p>
        </w:tc>
      </w:tr>
    </w:tbl>
    <w:p w14:paraId="1EAD300F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854C5F" w14:paraId="6B61FF58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5196C70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54C5F" w:rsidRPr="00854C5F" w14:paraId="350F8ED0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DBA26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AFBED" w14:textId="03F3E6CE" w:rsidR="00854C5F" w:rsidRP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</w:p>
        </w:tc>
      </w:tr>
      <w:tr w:rsidR="00854C5F" w14:paraId="41DA515B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681A1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7BC95" w14:textId="77777777" w:rsidR="00854C5F" w:rsidRDefault="00854C5F" w:rsidP="000B3799">
            <w:pPr>
              <w:spacing w:after="0" w:line="240" w:lineRule="auto"/>
            </w:pPr>
          </w:p>
        </w:tc>
      </w:tr>
    </w:tbl>
    <w:p w14:paraId="6F6FF6DC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854C5F" w14:paraId="3D3F900B" w14:textId="77777777" w:rsidTr="000B379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55E37DB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18F9E" w14:textId="77777777" w:rsidR="00854C5F" w:rsidRDefault="00854C5F" w:rsidP="000B3799">
            <w:pPr>
              <w:spacing w:after="0" w:line="240" w:lineRule="auto"/>
            </w:pPr>
          </w:p>
        </w:tc>
      </w:tr>
    </w:tbl>
    <w:p w14:paraId="4A85C259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854C5F" w14:paraId="58E31648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87DADB2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87D4594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4C5F" w14:paraId="23591858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AA7FE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B7AF6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54C5F" w14:paraId="43021A98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7ADCE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37667" w14:textId="77777777" w:rsidR="00854C5F" w:rsidRDefault="00854C5F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2C31681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8845"/>
      </w:tblGrid>
      <w:tr w:rsidR="00854C5F" w14:paraId="19E89DA0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143322C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54C5F" w:rsidRPr="00854C5F" w14:paraId="3385A397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3BC39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8899EC" w14:textId="77777777" w:rsidR="00854C5F" w:rsidRPr="00854C5F" w:rsidRDefault="00854C5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854C5F" w14:paraId="54B6B38F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19BD1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37119" w14:textId="77777777" w:rsidR="00854C5F" w:rsidRDefault="00854C5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854C5F" w14:paraId="476A4801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348F3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23723" w14:textId="77777777" w:rsidR="00854C5F" w:rsidRDefault="00854C5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854C5F" w14:paraId="18D58B28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4601" w14:textId="12CF33F0" w:rsidR="00854C5F" w:rsidRPr="00854C5F" w:rsidRDefault="00854C5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E3AE0" w14:textId="53482C10" w:rsidR="00854C5F" w:rsidRPr="00E62EF1" w:rsidRDefault="00854C5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</w:tbl>
    <w:p w14:paraId="53593371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854C5F" w:rsidRPr="00854C5F" w14:paraId="1FE6A308" w14:textId="77777777" w:rsidTr="000B3799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017512A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18D4D" w14:textId="17299CBC" w:rsidR="00854C5F" w:rsidRPr="00854C5F" w:rsidRDefault="00854C5F" w:rsidP="000B3799">
            <w:pPr>
              <w:spacing w:after="0" w:line="240" w:lineRule="auto"/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оранжевым светом</w:t>
            </w:r>
          </w:p>
        </w:tc>
      </w:tr>
    </w:tbl>
    <w:p w14:paraId="6E093E7F" w14:textId="77777777" w:rsidR="00854C5F" w:rsidRPr="00854C5F" w:rsidRDefault="00854C5F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4"/>
        <w:gridCol w:w="6373"/>
      </w:tblGrid>
      <w:tr w:rsidR="00854C5F" w14:paraId="1CD7D837" w14:textId="77777777" w:rsidTr="000B3799">
        <w:trPr>
          <w:trHeight w:val="1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3AF911C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CC7E" w14:textId="77777777" w:rsidR="00854C5F" w:rsidRDefault="00854C5F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3BEB5C7" w14:textId="1650583B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2355871B" w14:textId="232CEF14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0DDC84B2" w14:textId="5FDB5D81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7D9F0A95" w14:textId="5965E579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352129CD" w14:textId="544D64F4" w:rsidR="00D5278B" w:rsidRDefault="00D5278B" w:rsidP="00E75FFE">
      <w:pPr>
        <w:rPr>
          <w:rFonts w:ascii="Times New Roman" w:eastAsia="Times New Roman" w:hAnsi="Times New Roman" w:cs="Times New Roman"/>
          <w:b/>
          <w:sz w:val="24"/>
        </w:rPr>
      </w:pPr>
    </w:p>
    <w:p w14:paraId="1ABDA652" w14:textId="7CB5DC4C" w:rsidR="00760CFA" w:rsidRDefault="00760CFA">
      <w:pPr>
        <w:rPr>
          <w:rFonts w:ascii="Times New Roman" w:eastAsia="Times New Roman" w:hAnsi="Times New Roman" w:cs="Times New Roman"/>
          <w:b/>
          <w:sz w:val="24"/>
        </w:rPr>
      </w:pPr>
    </w:p>
    <w:p w14:paraId="67D13DAD" w14:textId="61380F9B" w:rsidR="00854C5F" w:rsidRDefault="00854C5F">
      <w:pPr>
        <w:rPr>
          <w:rFonts w:ascii="Times New Roman" w:eastAsia="Times New Roman" w:hAnsi="Times New Roman" w:cs="Times New Roman"/>
          <w:b/>
          <w:sz w:val="24"/>
        </w:rPr>
      </w:pPr>
    </w:p>
    <w:p w14:paraId="3EBB8D84" w14:textId="3C30E37C" w:rsidR="00854C5F" w:rsidRDefault="00854C5F">
      <w:pPr>
        <w:rPr>
          <w:rFonts w:ascii="Times New Roman" w:eastAsia="Times New Roman" w:hAnsi="Times New Roman" w:cs="Times New Roman"/>
          <w:b/>
          <w:sz w:val="24"/>
        </w:rPr>
      </w:pPr>
    </w:p>
    <w:p w14:paraId="3A93E06B" w14:textId="56153094" w:rsidR="00854C5F" w:rsidRDefault="00854C5F">
      <w:pPr>
        <w:rPr>
          <w:rFonts w:ascii="Times New Roman" w:eastAsia="Times New Roman" w:hAnsi="Times New Roman" w:cs="Times New Roman"/>
          <w:b/>
          <w:sz w:val="24"/>
        </w:rPr>
      </w:pPr>
    </w:p>
    <w:p w14:paraId="41985E02" w14:textId="1E3593AB" w:rsidR="009860EE" w:rsidRDefault="009860EE">
      <w:pPr>
        <w:rPr>
          <w:rFonts w:ascii="Times New Roman" w:eastAsia="Times New Roman" w:hAnsi="Times New Roman" w:cs="Times New Roman"/>
          <w:b/>
          <w:sz w:val="24"/>
        </w:rPr>
      </w:pPr>
    </w:p>
    <w:p w14:paraId="086EBB5A" w14:textId="296204B2" w:rsidR="00854C5F" w:rsidRDefault="00854C5F"/>
    <w:p w14:paraId="305AF915" w14:textId="2D125AFE" w:rsidR="007A7C09" w:rsidRDefault="007A7C09"/>
    <w:p w14:paraId="34399D3D" w14:textId="77777777" w:rsidR="007A7C09" w:rsidRDefault="007A7C09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534"/>
        <w:gridCol w:w="991"/>
        <w:gridCol w:w="957"/>
        <w:gridCol w:w="1459"/>
        <w:gridCol w:w="3049"/>
      </w:tblGrid>
      <w:tr w:rsidR="00854C5F" w14:paraId="62D6CFA8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4B37F51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83ED6" w14:textId="77777777" w:rsidR="00854C5F" w:rsidRDefault="00854C5F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3FF6D9D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CD9A7" w14:textId="2258989A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считывателя</w:t>
            </w:r>
          </w:p>
        </w:tc>
      </w:tr>
      <w:tr w:rsidR="00854C5F" w:rsidRPr="000F4ACD" w14:paraId="1EEEED3C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5E940C3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665C9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35BADE8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B679C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F32ACB5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857D8" w14:textId="77777777" w:rsidR="00854C5F" w:rsidRPr="004F4E9E" w:rsidRDefault="00854C5F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F0FE2B3" w14:textId="77777777" w:rsidR="00854C5F" w:rsidRPr="004F4E9E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854C5F" w14:paraId="6A630111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F78C6F1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4E431" w14:textId="5052CC3C" w:rsidR="00854C5F" w:rsidRDefault="00854C5F" w:rsidP="000B3799">
            <w:pPr>
              <w:spacing w:after="0" w:line="240" w:lineRule="auto"/>
            </w:pPr>
            <w:r w:rsidRPr="00854C5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повторную инициализацию считывателя «СПВ 7024М» в «Каскад»</w:t>
            </w:r>
          </w:p>
        </w:tc>
      </w:tr>
    </w:tbl>
    <w:p w14:paraId="732CDE23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854C5F" w14:paraId="53815B6F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B52D350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54C5F" w:rsidRPr="00854C5F" w14:paraId="4E560BD7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D9415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6AC8A" w14:textId="546A0FFB" w:rsidR="00854C5F" w:rsidRP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</w:p>
        </w:tc>
      </w:tr>
      <w:tr w:rsidR="00854C5F" w14:paraId="5D7DBCC1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10B8C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4EEE5" w14:textId="77777777" w:rsidR="00854C5F" w:rsidRDefault="00854C5F" w:rsidP="000B3799">
            <w:pPr>
              <w:spacing w:after="0" w:line="240" w:lineRule="auto"/>
            </w:pPr>
          </w:p>
        </w:tc>
      </w:tr>
    </w:tbl>
    <w:p w14:paraId="3BBF11BA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854C5F" w14:paraId="792644C1" w14:textId="77777777" w:rsidTr="007A7C0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C17EFB4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38BC8" w14:textId="77777777" w:rsidR="00854C5F" w:rsidRDefault="00854C5F" w:rsidP="000B3799">
            <w:pPr>
              <w:spacing w:after="0" w:line="240" w:lineRule="auto"/>
            </w:pPr>
          </w:p>
        </w:tc>
      </w:tr>
    </w:tbl>
    <w:p w14:paraId="4C289CCB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854C5F" w14:paraId="63F7EBA6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D13FB2D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297C89D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4C5F" w14:paraId="5B5238E5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83D7C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B9363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54C5F" w14:paraId="6D91FDD0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93D0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C7E9C" w14:textId="77777777" w:rsidR="00854C5F" w:rsidRDefault="00854C5F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4C2F7EC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854C5F" w14:paraId="23B10E9A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6ADC6D1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54C5F" w:rsidRPr="00854C5F" w14:paraId="65E52E37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9F925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7DA0D" w14:textId="77777777" w:rsidR="00854C5F" w:rsidRPr="00854C5F" w:rsidRDefault="00854C5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854C5F" w14:paraId="6B145F43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AD9CF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2AE45" w14:textId="77777777" w:rsidR="00854C5F" w:rsidRDefault="00854C5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854C5F" w14:paraId="3EC88973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77126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702E" w14:textId="77777777" w:rsidR="00854C5F" w:rsidRDefault="00854C5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854C5F" w14:paraId="00B10527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DDA78" w14:textId="77777777" w:rsidR="00854C5F" w:rsidRPr="00854C5F" w:rsidRDefault="00854C5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2F153" w14:textId="16B4D42A" w:rsidR="00854C5F" w:rsidRPr="00E62EF1" w:rsidRDefault="00854C5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7A7C09" w14:paraId="3A27D3FF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D281E" w14:textId="24FCBD9F" w:rsidR="007A7C09" w:rsidRPr="007A7C09" w:rsidRDefault="007A7C09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B295" w14:textId="7E73D19B" w:rsidR="007A7C09" w:rsidRDefault="007A7C09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14:paraId="221F505C" w14:textId="77777777" w:rsidR="00854C5F" w:rsidRDefault="00854C5F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854C5F" w:rsidRPr="00854C5F" w14:paraId="7DFFCDB7" w14:textId="77777777" w:rsidTr="007A7C09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65A8CD3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950DB" w14:textId="100B6F1D" w:rsidR="00854C5F" w:rsidRPr="00854C5F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считывателя, потом инициализация считывателя и светодиод должен быть зеленого цвета</w:t>
            </w:r>
          </w:p>
        </w:tc>
      </w:tr>
    </w:tbl>
    <w:p w14:paraId="5983DA25" w14:textId="77777777" w:rsidR="00854C5F" w:rsidRPr="00854C5F" w:rsidRDefault="00854C5F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2"/>
        <w:gridCol w:w="6515"/>
      </w:tblGrid>
      <w:tr w:rsidR="00854C5F" w14:paraId="16CC9AB0" w14:textId="77777777" w:rsidTr="007A7C09">
        <w:trPr>
          <w:trHeight w:val="1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254903D" w14:textId="77777777" w:rsidR="00854C5F" w:rsidRDefault="00854C5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E42FB" w14:textId="6C512479" w:rsidR="00854C5F" w:rsidRDefault="007A7C09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Нужно обдумать описание и результат </w:t>
            </w:r>
          </w:p>
        </w:tc>
      </w:tr>
    </w:tbl>
    <w:p w14:paraId="4256FD05" w14:textId="77777777" w:rsidR="00854C5F" w:rsidRDefault="00854C5F" w:rsidP="00854C5F">
      <w:pPr>
        <w:rPr>
          <w:rFonts w:ascii="Times New Roman" w:eastAsia="Times New Roman" w:hAnsi="Times New Roman" w:cs="Times New Roman"/>
          <w:b/>
          <w:sz w:val="24"/>
        </w:rPr>
      </w:pPr>
    </w:p>
    <w:p w14:paraId="0D5B59D5" w14:textId="77777777" w:rsidR="009860EE" w:rsidRDefault="009860EE"/>
    <w:p w14:paraId="0491F176" w14:textId="77777777" w:rsidR="009860EE" w:rsidRDefault="009860EE"/>
    <w:p w14:paraId="6DE8EE5E" w14:textId="77777777" w:rsidR="009860EE" w:rsidRDefault="009860EE"/>
    <w:p w14:paraId="4BB2573A" w14:textId="24606AFC" w:rsidR="009860EE" w:rsidRDefault="009860EE"/>
    <w:p w14:paraId="21F50F34" w14:textId="51550692" w:rsidR="007A7C09" w:rsidRDefault="007A7C09"/>
    <w:p w14:paraId="45E9F039" w14:textId="3AB184BD" w:rsidR="007A7C09" w:rsidRDefault="007A7C09"/>
    <w:p w14:paraId="473E0BD2" w14:textId="325843DE" w:rsidR="007A7C09" w:rsidRDefault="007A7C09"/>
    <w:p w14:paraId="7F30678C" w14:textId="7F016622" w:rsidR="007A7C09" w:rsidRDefault="007A7C09"/>
    <w:p w14:paraId="73B8255A" w14:textId="7A7DE966" w:rsidR="007A7C09" w:rsidRDefault="007A7C09"/>
    <w:p w14:paraId="4B6FEA10" w14:textId="1F7332F8" w:rsidR="007A7C09" w:rsidRDefault="007A7C09"/>
    <w:p w14:paraId="21770EB1" w14:textId="6F7B516C" w:rsidR="007A7C09" w:rsidRDefault="007A7C09"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535"/>
        <w:gridCol w:w="991"/>
        <w:gridCol w:w="958"/>
        <w:gridCol w:w="1459"/>
        <w:gridCol w:w="3047"/>
      </w:tblGrid>
      <w:tr w:rsidR="007A7C09" w14:paraId="59DB0613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A1234B7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D26F3" w14:textId="77777777" w:rsidR="007A7C09" w:rsidRDefault="007A7C09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74C0348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6B42E" w14:textId="1D2987D1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7A7C09" w:rsidRPr="000F4ACD" w14:paraId="073FD3A1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284FE0A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29822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B63034D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8E99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BA54418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2359F" w14:textId="77777777" w:rsidR="007A7C09" w:rsidRPr="004F4E9E" w:rsidRDefault="007A7C09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6A68A2D" w14:textId="77777777" w:rsidR="007A7C09" w:rsidRPr="004F4E9E" w:rsidRDefault="007A7C09" w:rsidP="007A7C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7A7C09" w14:paraId="02973397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E0FAD27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26B9D" w14:textId="2EE04A6C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14:paraId="7DA2DB41" w14:textId="77777777" w:rsidR="007A7C09" w:rsidRDefault="007A7C09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7A7C09" w14:paraId="15C530BA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BC23DAE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7C09" w:rsidRPr="00854C5F" w14:paraId="095DC3EF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B146E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B9706" w14:textId="30660211" w:rsidR="007A7C09" w:rsidRPr="00854C5F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</w:p>
        </w:tc>
      </w:tr>
      <w:tr w:rsidR="007A7C09" w14:paraId="1E45A34D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259F3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1ACF9" w14:textId="6E01ADBD" w:rsidR="007A7C09" w:rsidRDefault="0098664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14:paraId="70968874" w14:textId="77777777" w:rsidR="007A7C09" w:rsidRDefault="007A7C09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7A7C09" w14:paraId="637ADFDB" w14:textId="77777777" w:rsidTr="000B379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9FDAEEB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530C" w14:textId="77777777" w:rsidR="007A7C09" w:rsidRDefault="007A7C09" w:rsidP="000B3799">
            <w:pPr>
              <w:spacing w:after="0" w:line="240" w:lineRule="auto"/>
            </w:pPr>
          </w:p>
        </w:tc>
      </w:tr>
    </w:tbl>
    <w:p w14:paraId="7BEAAEFE" w14:textId="77777777" w:rsidR="007A7C09" w:rsidRDefault="007A7C09" w:rsidP="007A7C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7A7C09" w14:paraId="3A7C9508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5484FB0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226183B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7C09" w14:paraId="2DE95A46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E28A6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A52DB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A7C09" w14:paraId="009CCD45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90A8A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64B8A" w14:textId="77777777" w:rsidR="007A7C09" w:rsidRDefault="007A7C09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A7B8545" w14:textId="77777777" w:rsidR="007A7C09" w:rsidRDefault="007A7C09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7A7C09" w14:paraId="14F50300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FB45A33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A7C09" w:rsidRPr="00854C5F" w14:paraId="053AEAAA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80D621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377E1" w14:textId="77777777" w:rsidR="007A7C09" w:rsidRPr="00854C5F" w:rsidRDefault="007A7C09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7A7C09" w14:paraId="1175D8DA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9378D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4F41D" w14:textId="77777777" w:rsidR="007A7C09" w:rsidRDefault="007A7C09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7A7C09" w14:paraId="5AEBC251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CCE47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264A5" w14:textId="77777777" w:rsidR="007A7C09" w:rsidRDefault="007A7C09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7A7C09" w14:paraId="62A85D1F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A75FE" w14:textId="77777777" w:rsidR="007A7C09" w:rsidRPr="00854C5F" w:rsidRDefault="007A7C09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5F93" w14:textId="532A790B" w:rsidR="007A7C09" w:rsidRPr="00E62EF1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«Начало»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918C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7A7C09" w14:paraId="1F8FDDB3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95C7B" w14:textId="77777777" w:rsidR="007A7C09" w:rsidRPr="007A7C09" w:rsidRDefault="007A7C09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DBBF1" w14:textId="34F35B81" w:rsidR="007A7C09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14:paraId="6D38EB00" w14:textId="77777777" w:rsidR="007A7C09" w:rsidRDefault="007A7C09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7A7C09" w:rsidRPr="00854C5F" w14:paraId="2822EB68" w14:textId="77777777" w:rsidTr="000B3799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B9C4A13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2841B" w14:textId="3F8EB4D6" w:rsidR="007A7C09" w:rsidRPr="00854C5F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14:paraId="5EADC853" w14:textId="77777777" w:rsidR="007A7C09" w:rsidRPr="00854C5F" w:rsidRDefault="007A7C09" w:rsidP="007A7C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2"/>
        <w:gridCol w:w="6515"/>
      </w:tblGrid>
      <w:tr w:rsidR="007A7C09" w14:paraId="25012BAD" w14:textId="77777777" w:rsidTr="000B3799">
        <w:trPr>
          <w:trHeight w:val="1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BEB064C" w14:textId="77777777" w:rsidR="007A7C09" w:rsidRDefault="007A7C09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D6BE7" w14:textId="77777777" w:rsidR="007A7C09" w:rsidRDefault="007A7C09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8EF941E" w14:textId="77777777" w:rsidR="007A7C09" w:rsidRDefault="007A7C09"/>
    <w:p w14:paraId="54D0F24B" w14:textId="7290257F" w:rsidR="007A7C09" w:rsidRDefault="007A7C09"/>
    <w:p w14:paraId="1EFB7F8F" w14:textId="315965B2" w:rsidR="00C05F2F" w:rsidRDefault="00C05F2F"/>
    <w:p w14:paraId="4D9F21D9" w14:textId="6CE266E8" w:rsidR="00C05F2F" w:rsidRDefault="00C05F2F"/>
    <w:p w14:paraId="4492D3C2" w14:textId="4FD28E85" w:rsidR="00C05F2F" w:rsidRDefault="00C05F2F"/>
    <w:p w14:paraId="5BB26460" w14:textId="65C18B78" w:rsidR="00C05F2F" w:rsidRDefault="00C05F2F"/>
    <w:p w14:paraId="4D105734" w14:textId="06EE5337" w:rsidR="00C05F2F" w:rsidRDefault="00C05F2F"/>
    <w:p w14:paraId="7FFB18FA" w14:textId="5EFA3145" w:rsidR="00C05F2F" w:rsidRDefault="00C05F2F"/>
    <w:p w14:paraId="3F41070C" w14:textId="3CB82F2D" w:rsidR="00C05F2F" w:rsidRDefault="00C05F2F"/>
    <w:p w14:paraId="00F6A6B2" w14:textId="1165A9DF" w:rsidR="00C05F2F" w:rsidRDefault="00C05F2F"/>
    <w:p w14:paraId="04329420" w14:textId="236952E0" w:rsidR="00C05F2F" w:rsidRDefault="00C05F2F"/>
    <w:p w14:paraId="1A9D22E6" w14:textId="77777777" w:rsidR="00C05F2F" w:rsidRDefault="00C05F2F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535"/>
        <w:gridCol w:w="991"/>
        <w:gridCol w:w="958"/>
        <w:gridCol w:w="1459"/>
        <w:gridCol w:w="3047"/>
      </w:tblGrid>
      <w:tr w:rsidR="00C05F2F" w14:paraId="661E5BB9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953C37E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FA292" w14:textId="77777777" w:rsidR="00C05F2F" w:rsidRDefault="00C05F2F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48CA72A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5ADEE" w14:textId="4C366F55" w:rsidR="00C05F2F" w:rsidRPr="00E3011C" w:rsidRDefault="00C05F2F" w:rsidP="000B3799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3011C">
              <w:rPr>
                <w:rFonts w:ascii="Times New Roman" w:eastAsia="Times New Roman" w:hAnsi="Times New Roman" w:cs="Times New Roman"/>
                <w:sz w:val="24"/>
              </w:rPr>
              <w:t xml:space="preserve">без </w:t>
            </w:r>
            <w:r w:rsidR="00E3011C"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C05F2F" w:rsidRPr="000F4ACD" w14:paraId="213ED359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5B1C75C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F7A2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ADDA1D8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CAD1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AEF72A4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DD8B2" w14:textId="77777777" w:rsidR="00C05F2F" w:rsidRPr="004F4E9E" w:rsidRDefault="00C05F2F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23EB708" w14:textId="77777777" w:rsidR="00C05F2F" w:rsidRPr="004F4E9E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C05F2F" w14:paraId="5BE37F79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B005C23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B8755" w14:textId="45D1F5E9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интегральной схем</w:t>
            </w:r>
            <w:r w:rsidR="00983F22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«АРМ ОПК»</w:t>
            </w:r>
          </w:p>
        </w:tc>
      </w:tr>
    </w:tbl>
    <w:p w14:paraId="419E3C9E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C05F2F" w14:paraId="7F63F787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E88564F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05F2F" w:rsidRPr="00854C5F" w14:paraId="73499663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E65C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13C0C" w14:textId="22D3BF7E" w:rsidR="00C05F2F" w:rsidRPr="00854C5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</w:p>
        </w:tc>
      </w:tr>
      <w:tr w:rsidR="00C05F2F" w14:paraId="11685430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B41E2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B66EC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14:paraId="6A7270DA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C05F2F" w14:paraId="1AD74DAB" w14:textId="77777777" w:rsidTr="000B379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3605CF9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B8702" w14:textId="77777777" w:rsidR="00C05F2F" w:rsidRDefault="00C05F2F" w:rsidP="000B3799">
            <w:pPr>
              <w:spacing w:after="0" w:line="240" w:lineRule="auto"/>
            </w:pPr>
          </w:p>
        </w:tc>
      </w:tr>
    </w:tbl>
    <w:p w14:paraId="50CB48DA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C05F2F" w14:paraId="67309873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1B6A1B9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666F777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05F2F" w14:paraId="47E61F3F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5564F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CE912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05F2F" w14:paraId="350F296D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98735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4D57F" w14:textId="77777777" w:rsidR="00C05F2F" w:rsidRDefault="00C05F2F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B50E98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C05F2F" w14:paraId="53340557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9FDA873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05F2F" w:rsidRPr="00854C5F" w14:paraId="51F9BDFD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DB1FA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16F5B" w14:textId="77777777" w:rsidR="00C05F2F" w:rsidRPr="00854C5F" w:rsidRDefault="00C05F2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C05F2F" w14:paraId="28CD1AC8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A7B22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2BA97" w14:textId="77777777" w:rsidR="00C05F2F" w:rsidRDefault="00C05F2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C05F2F" w14:paraId="0EDA7133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94205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6B214" w14:textId="77777777" w:rsidR="00C05F2F" w:rsidRDefault="00C05F2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C05F2F" w14:paraId="15E102D2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57363" w14:textId="77777777" w:rsidR="00C05F2F" w:rsidRPr="00854C5F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89035" w14:textId="77777777" w:rsidR="00C05F2F" w:rsidRPr="00E62EF1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«Начало»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918C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C05F2F" w14:paraId="68F00172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5E34A" w14:textId="77777777" w:rsidR="00C05F2F" w:rsidRPr="007A7C09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D8624" w14:textId="77777777" w:rsidR="00C05F2F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14:paraId="5A74619B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C05F2F" w:rsidRPr="00854C5F" w14:paraId="078DCAA9" w14:textId="77777777" w:rsidTr="000B3799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DD1666D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34BC0" w14:textId="73BA9FC6" w:rsidR="00C05F2F" w:rsidRPr="00854C5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983F22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цифрово</w:t>
            </w:r>
            <w:r w:rsidR="00983F22">
              <w:rPr>
                <w:rFonts w:ascii="Times New Roman" w:eastAsia="Times New Roman" w:hAnsi="Times New Roman" w:cs="Times New Roman"/>
                <w:sz w:val="24"/>
              </w:rPr>
              <w:t>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</w:t>
            </w:r>
            <w:r w:rsidR="00983F22">
              <w:rPr>
                <w:rFonts w:ascii="Times New Roman" w:eastAsia="Times New Roman" w:hAnsi="Times New Roman" w:cs="Times New Roman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 интегральной схемы</w:t>
            </w:r>
          </w:p>
        </w:tc>
      </w:tr>
    </w:tbl>
    <w:p w14:paraId="65A47AED" w14:textId="77777777" w:rsidR="00C05F2F" w:rsidRPr="00854C5F" w:rsidRDefault="00C05F2F" w:rsidP="00C05F2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2"/>
        <w:gridCol w:w="6515"/>
      </w:tblGrid>
      <w:tr w:rsidR="00C05F2F" w14:paraId="42F600F9" w14:textId="77777777" w:rsidTr="000B3799">
        <w:trPr>
          <w:trHeight w:val="1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20CC583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2369C" w14:textId="7B555655" w:rsidR="00C05F2F" w:rsidRDefault="00983F22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Надо обдумать данный тест</w:t>
            </w:r>
          </w:p>
        </w:tc>
      </w:tr>
    </w:tbl>
    <w:p w14:paraId="6FD87051" w14:textId="5D59BC8C" w:rsidR="007A7C09" w:rsidRDefault="007A7C09"/>
    <w:p w14:paraId="56A34111" w14:textId="50040CD4" w:rsidR="007A7C09" w:rsidRDefault="007A7C09"/>
    <w:p w14:paraId="466D112F" w14:textId="2A05EE4F" w:rsidR="007A7C09" w:rsidRDefault="007A7C09"/>
    <w:p w14:paraId="40940E43" w14:textId="0AF3F7B6" w:rsidR="007A7C09" w:rsidRDefault="007A7C09"/>
    <w:p w14:paraId="4C72ACA6" w14:textId="66564A99" w:rsidR="007A7C09" w:rsidRDefault="007A7C09"/>
    <w:p w14:paraId="1778B7CF" w14:textId="19508046" w:rsidR="007A7C09" w:rsidRDefault="007A7C09"/>
    <w:p w14:paraId="4055CDCA" w14:textId="36C4A419" w:rsidR="00C05F2F" w:rsidRDefault="00C05F2F"/>
    <w:p w14:paraId="30D82FD8" w14:textId="77777777" w:rsidR="00C05F2F" w:rsidRDefault="00C05F2F"/>
    <w:p w14:paraId="1109B9AE" w14:textId="3D2511A4" w:rsidR="007A7C09" w:rsidRDefault="007A7C09"/>
    <w:p w14:paraId="52229AB7" w14:textId="14964C07" w:rsidR="007A7C09" w:rsidRDefault="007A7C09"/>
    <w:p w14:paraId="64EF7172" w14:textId="50E01880" w:rsidR="007A7C09" w:rsidRDefault="007A7C09"/>
    <w:p w14:paraId="4018CA88" w14:textId="121E89B1" w:rsidR="007A7C09" w:rsidRDefault="007A7C09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535"/>
        <w:gridCol w:w="991"/>
        <w:gridCol w:w="958"/>
        <w:gridCol w:w="1459"/>
        <w:gridCol w:w="3047"/>
      </w:tblGrid>
      <w:tr w:rsidR="00775504" w14:paraId="7A618DA3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01B55CF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7AF07" w14:textId="77777777" w:rsidR="00775504" w:rsidRDefault="00775504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8C28EA9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7D1A0" w14:textId="6BE5B77C" w:rsidR="00775504" w:rsidRDefault="00775504" w:rsidP="000B3799">
            <w:pPr>
              <w:spacing w:after="0" w:line="240" w:lineRule="auto"/>
            </w:pPr>
            <w:r w:rsidRPr="00D117EA"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775504" w:rsidRPr="000F4ACD" w14:paraId="0875C940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B838DFE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B12C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53C3D66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C5B7A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C1E46F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53DEF" w14:textId="77777777" w:rsidR="00775504" w:rsidRPr="004F4E9E" w:rsidRDefault="00775504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9B66468" w14:textId="77777777" w:rsidR="00775504" w:rsidRPr="004F4E9E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775504" w14:paraId="119A9233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536C08C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5A1BD" w14:textId="5EA3FB44" w:rsidR="00775504" w:rsidRDefault="00775504" w:rsidP="000B3799">
            <w:pPr>
              <w:spacing w:after="0" w:line="240" w:lineRule="auto"/>
            </w:pPr>
            <w:r w:rsidRPr="00D117EA"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 w:rsidRPr="00D117EA"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схемы в форме «АРМ ОПК»</w:t>
            </w:r>
          </w:p>
        </w:tc>
      </w:tr>
    </w:tbl>
    <w:p w14:paraId="71E76D64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775504" w14:paraId="35691C31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65C7E60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75504" w:rsidRPr="00854C5F" w14:paraId="1D88C61E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B4C2F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66C62" w14:textId="77777777" w:rsidR="00775504" w:rsidRPr="00854C5F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75504" w14:paraId="69EB30A1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090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4B89C" w14:textId="73F6A66E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</w:tbl>
    <w:p w14:paraId="7EB58945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775504" w14:paraId="702632DA" w14:textId="77777777" w:rsidTr="000B379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56014C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9E1BF" w14:textId="77777777" w:rsidR="00775504" w:rsidRDefault="00775504" w:rsidP="000B3799">
            <w:pPr>
              <w:spacing w:after="0" w:line="240" w:lineRule="auto"/>
            </w:pPr>
          </w:p>
        </w:tc>
      </w:tr>
    </w:tbl>
    <w:p w14:paraId="0479C691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775504" w14:paraId="27987856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EC35568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6B0617B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75504" w14:paraId="55736388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D4E1D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A8453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75504" w14:paraId="7E8ED725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E2A2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3FA88" w14:textId="77777777" w:rsidR="00775504" w:rsidRDefault="00775504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8E098EE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775504" w14:paraId="2304836F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B57D14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75504" w:rsidRPr="00854C5F" w14:paraId="145067D0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30FDD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4899E" w14:textId="77777777" w:rsidR="00775504" w:rsidRPr="00854C5F" w:rsidRDefault="00775504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775504" w14:paraId="6748AB7C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B623D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4A989" w14:textId="77777777" w:rsidR="00775504" w:rsidRDefault="00775504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775504" w14:paraId="0E6D9340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78F28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BECEF" w14:textId="77777777" w:rsidR="00775504" w:rsidRDefault="00775504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775504" w14:paraId="338E4959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6ACA2" w14:textId="77777777" w:rsidR="00775504" w:rsidRPr="00854C5F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9870A" w14:textId="77777777" w:rsidR="00775504" w:rsidRPr="00E62EF1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«Начало»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918C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775504" w14:paraId="684550A3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0B671" w14:textId="77777777" w:rsidR="00775504" w:rsidRPr="007A7C09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40875" w14:textId="77777777" w:rsidR="00775504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14:paraId="463358C7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775504" w:rsidRPr="00854C5F" w14:paraId="0596138B" w14:textId="77777777" w:rsidTr="000B3799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AE1A2C9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EC059" w14:textId="577570B1" w:rsidR="00775504" w:rsidRPr="00854C5F" w:rsidRDefault="00775504" w:rsidP="000B3799">
            <w:pPr>
              <w:spacing w:after="0" w:line="240" w:lineRule="auto"/>
            </w:pPr>
            <w:r w:rsidRPr="00D117EA">
              <w:rPr>
                <w:rFonts w:ascii="Times New Roman" w:eastAsia="Times New Roman" w:hAnsi="Times New Roman" w:cs="Times New Roman"/>
                <w:sz w:val="24"/>
              </w:rPr>
              <w:t>В окне «Из чипа» не должно быть цифрового изображения из интегральной схемы</w:t>
            </w:r>
          </w:p>
        </w:tc>
      </w:tr>
    </w:tbl>
    <w:p w14:paraId="69785CB0" w14:textId="77777777" w:rsidR="00775504" w:rsidRPr="00854C5F" w:rsidRDefault="00775504" w:rsidP="007755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2"/>
        <w:gridCol w:w="6515"/>
      </w:tblGrid>
      <w:tr w:rsidR="00775504" w14:paraId="7AB87CFC" w14:textId="77777777" w:rsidTr="000B3799">
        <w:trPr>
          <w:trHeight w:val="1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988B7AF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B960F" w14:textId="77777777" w:rsidR="00775504" w:rsidRDefault="00775504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8950D50" w14:textId="492C90E0" w:rsidR="007A7C09" w:rsidRDefault="007A7C09"/>
    <w:p w14:paraId="4DBEC0E8" w14:textId="77777777" w:rsidR="007A7C09" w:rsidRDefault="007A7C09"/>
    <w:p w14:paraId="52C7E4DB" w14:textId="310F313A" w:rsidR="005918C0" w:rsidRDefault="005918C0" w:rsidP="005918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27A65" w14:textId="770A3994" w:rsidR="005918C0" w:rsidRDefault="005918C0" w:rsidP="005918C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330FBE" w14:textId="77777777" w:rsidR="00AE1E5B" w:rsidRDefault="00AE1E5B" w:rsidP="005918C0"/>
    <w:p w14:paraId="01EFBB4D" w14:textId="77777777" w:rsidR="00AE1E5B" w:rsidRDefault="00AE1E5B" w:rsidP="005918C0"/>
    <w:p w14:paraId="64F13331" w14:textId="77777777" w:rsidR="00AE1E5B" w:rsidRDefault="00AE1E5B" w:rsidP="005918C0"/>
    <w:p w14:paraId="1445BDD1" w14:textId="1F58B7C1" w:rsidR="00AE1E5B" w:rsidRDefault="00AE1E5B" w:rsidP="005918C0"/>
    <w:p w14:paraId="298E393D" w14:textId="50368FA2" w:rsidR="00775504" w:rsidRDefault="00775504" w:rsidP="005918C0"/>
    <w:p w14:paraId="583115B6" w14:textId="6E1ADB7A" w:rsidR="00775504" w:rsidRDefault="00775504" w:rsidP="005918C0"/>
    <w:p w14:paraId="1762DAE6" w14:textId="46745B88" w:rsidR="00775504" w:rsidRDefault="00775504" w:rsidP="005918C0"/>
    <w:p w14:paraId="78E85029" w14:textId="03583A59" w:rsidR="00775504" w:rsidRDefault="00775504" w:rsidP="005918C0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535"/>
        <w:gridCol w:w="991"/>
        <w:gridCol w:w="958"/>
        <w:gridCol w:w="1459"/>
        <w:gridCol w:w="3047"/>
      </w:tblGrid>
      <w:tr w:rsidR="00775504" w14:paraId="1CA45568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73486B8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1252D" w14:textId="77777777" w:rsidR="00775504" w:rsidRDefault="00775504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39BEB24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89BF7" w14:textId="370BF50C" w:rsidR="00775504" w:rsidRDefault="00225D2D" w:rsidP="000B3799">
            <w:pPr>
              <w:spacing w:after="0" w:line="240" w:lineRule="auto"/>
            </w:pPr>
            <w:r w:rsidRPr="00225D2D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Считывание документа без </w:t>
            </w:r>
            <w:r w:rsidRPr="00225D2D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MRZ</w:t>
            </w:r>
          </w:p>
        </w:tc>
      </w:tr>
      <w:tr w:rsidR="00775504" w:rsidRPr="000F4ACD" w14:paraId="5488069F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76D483A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8C3EB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200E8F6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5EFFF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104E02D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916AE" w14:textId="77777777" w:rsidR="00775504" w:rsidRPr="004F4E9E" w:rsidRDefault="00775504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172F3CF" w14:textId="77777777" w:rsidR="00775504" w:rsidRPr="004F4E9E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775504" w14:paraId="7A33129A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1FFEAD9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14579" w14:textId="770607BE" w:rsidR="00775504" w:rsidRDefault="00225D2D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14:paraId="145D85CD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775504" w14:paraId="2E1317FD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2E2B3A8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75504" w:rsidRPr="00854C5F" w14:paraId="3F6E0454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C043A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AEB33" w14:textId="77777777" w:rsidR="00775504" w:rsidRPr="00854C5F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75504" w14:paraId="660751EA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8EDA4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1B8B2" w14:textId="3AE8785C" w:rsidR="00775504" w:rsidRPr="00C05F2F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  <w:r w:rsidR="00225D2D">
              <w:rPr>
                <w:rFonts w:ascii="Times New Roman" w:eastAsia="Times New Roman" w:hAnsi="Times New Roman" w:cs="Times New Roman"/>
                <w:sz w:val="24"/>
              </w:rPr>
              <w:t xml:space="preserve">, прикрыв </w:t>
            </w:r>
            <w:r w:rsidR="00C05F2F"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C05F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1DE6243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775504" w14:paraId="32710706" w14:textId="77777777" w:rsidTr="000B379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B6C7F88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53A0E" w14:textId="77777777" w:rsidR="00775504" w:rsidRDefault="00775504" w:rsidP="000B3799">
            <w:pPr>
              <w:spacing w:after="0" w:line="240" w:lineRule="auto"/>
            </w:pPr>
          </w:p>
        </w:tc>
      </w:tr>
    </w:tbl>
    <w:p w14:paraId="35274626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775504" w14:paraId="4D4C3D84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EBAF8E5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5EB41E9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75504" w14:paraId="7EF1A1B1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0E1CD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317B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75504" w14:paraId="5E164C7C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50348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9DED" w14:textId="77777777" w:rsidR="00775504" w:rsidRDefault="00775504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812484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775504" w14:paraId="389E26B6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D628BE9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75504" w:rsidRPr="00854C5F" w14:paraId="12B91F2A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FEF62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F3F37" w14:textId="77777777" w:rsidR="00775504" w:rsidRPr="00854C5F" w:rsidRDefault="00775504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775504" w14:paraId="0A68240C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D3D3C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322BA" w14:textId="77777777" w:rsidR="00775504" w:rsidRDefault="00775504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775504" w14:paraId="211831AB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B981B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7230C" w14:textId="77777777" w:rsidR="00775504" w:rsidRDefault="00775504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775504" w14:paraId="3F071BE6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62A57" w14:textId="77777777" w:rsidR="00775504" w:rsidRPr="00854C5F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319F2" w14:textId="77777777" w:rsidR="00775504" w:rsidRPr="00E62EF1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«Начало»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918C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775504" w14:paraId="241F7387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62F3C" w14:textId="77777777" w:rsidR="00775504" w:rsidRPr="007A7C09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EBAC1" w14:textId="77777777" w:rsidR="00775504" w:rsidRDefault="00775504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14:paraId="659FCDB8" w14:textId="77777777" w:rsidR="00775504" w:rsidRDefault="00775504" w:rsidP="007755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775504" w:rsidRPr="00854C5F" w14:paraId="1A03E0B2" w14:textId="77777777" w:rsidTr="000B3799">
        <w:trPr>
          <w:trHeight w:val="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EA3F737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FDDFC" w14:textId="121B5CEE" w:rsidR="00775504" w:rsidRPr="00C05F2F" w:rsidRDefault="00C05F2F" w:rsidP="000B3799">
            <w:pPr>
              <w:spacing w:after="0" w:line="240" w:lineRule="auto"/>
              <w:rPr>
                <w:highlight w:val="yellow"/>
              </w:rPr>
            </w:pPr>
            <w:r w:rsidRPr="00C05F2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Поля «Гражданство», «Страна выдачи», «Серийный номер документа», «ФИО (</w:t>
            </w:r>
            <w:proofErr w:type="spellStart"/>
            <w:r w:rsidRPr="00C05F2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латин</w:t>
            </w:r>
            <w:proofErr w:type="spellEnd"/>
            <w:r w:rsidRPr="00C05F2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14:paraId="21CFBF78" w14:textId="77777777" w:rsidR="00775504" w:rsidRPr="00854C5F" w:rsidRDefault="00775504" w:rsidP="007755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2"/>
        <w:gridCol w:w="6515"/>
      </w:tblGrid>
      <w:tr w:rsidR="00775504" w14:paraId="3D554A7B" w14:textId="77777777" w:rsidTr="000B3799">
        <w:trPr>
          <w:trHeight w:val="1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9F117EA" w14:textId="77777777" w:rsidR="00775504" w:rsidRDefault="00775504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441F" w14:textId="77777777" w:rsidR="00775504" w:rsidRDefault="00775504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AC308C6" w14:textId="77777777" w:rsidR="00775504" w:rsidRDefault="00775504" w:rsidP="005918C0"/>
    <w:p w14:paraId="320C34AC" w14:textId="50780256" w:rsidR="00AE1E5B" w:rsidRDefault="00AE1E5B" w:rsidP="005918C0"/>
    <w:p w14:paraId="26FE80C0" w14:textId="0C9E019F" w:rsidR="00C05F2F" w:rsidRDefault="00C05F2F" w:rsidP="005918C0"/>
    <w:p w14:paraId="24B0E942" w14:textId="31F1612B" w:rsidR="00C05F2F" w:rsidRDefault="00C05F2F" w:rsidP="005918C0"/>
    <w:p w14:paraId="14298072" w14:textId="17315661" w:rsidR="00C05F2F" w:rsidRDefault="00C05F2F" w:rsidP="005918C0"/>
    <w:p w14:paraId="5ACB8D38" w14:textId="4DF59035" w:rsidR="00C05F2F" w:rsidRDefault="00C05F2F" w:rsidP="005918C0"/>
    <w:p w14:paraId="60AA2C8D" w14:textId="7B7BFB41" w:rsidR="00C05F2F" w:rsidRDefault="00C05F2F" w:rsidP="005918C0"/>
    <w:p w14:paraId="3384DA03" w14:textId="77777777" w:rsidR="00C05F2F" w:rsidRDefault="00C05F2F" w:rsidP="005918C0"/>
    <w:p w14:paraId="5F0C1033" w14:textId="13A9C3F9" w:rsidR="00C05F2F" w:rsidRDefault="00C05F2F" w:rsidP="005918C0"/>
    <w:p w14:paraId="72CFF18F" w14:textId="77777777" w:rsidR="00C05F2F" w:rsidRDefault="00C05F2F" w:rsidP="005918C0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535"/>
        <w:gridCol w:w="991"/>
        <w:gridCol w:w="958"/>
        <w:gridCol w:w="1459"/>
        <w:gridCol w:w="3047"/>
      </w:tblGrid>
      <w:tr w:rsidR="00C05F2F" w14:paraId="69080B2D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9245D44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-кейс ID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B0107" w14:textId="77777777" w:rsidR="00C05F2F" w:rsidRDefault="00C05F2F" w:rsidP="000B3799">
            <w:pPr>
              <w:spacing w:after="0" w:line="240" w:lineRule="auto"/>
            </w:pP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E031ED1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21764" w14:textId="399EB8DD" w:rsidR="00C05F2F" w:rsidRDefault="00983F22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области «Список изображений»</w:t>
            </w:r>
          </w:p>
        </w:tc>
      </w:tr>
      <w:tr w:rsidR="00C05F2F" w:rsidRPr="000F4ACD" w14:paraId="5FCB01EF" w14:textId="77777777" w:rsidTr="000B3799">
        <w:trPr>
          <w:trHeight w:val="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4A1B1DC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13011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C0DF2C9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7F78A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E503FE6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0416F" w14:textId="77777777" w:rsidR="00C05F2F" w:rsidRPr="004F4E9E" w:rsidRDefault="00C05F2F" w:rsidP="000B379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161A06" w14:textId="77777777" w:rsidR="00C05F2F" w:rsidRPr="004F4E9E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7948"/>
      </w:tblGrid>
      <w:tr w:rsidR="00C05F2F" w14:paraId="2FBEF399" w14:textId="77777777" w:rsidTr="000B3799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CF116C0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</w:t>
            </w:r>
          </w:p>
        </w:tc>
        <w:tc>
          <w:tcPr>
            <w:tcW w:w="8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26A91" w14:textId="15938E9C" w:rsidR="00C05F2F" w:rsidRDefault="00983F22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изображений документа в трех диапазонах, в «АРМ ОПК»</w:t>
            </w:r>
          </w:p>
        </w:tc>
      </w:tr>
    </w:tbl>
    <w:p w14:paraId="4B9413E4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C05F2F" w14:paraId="4C61CDB0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ACBED78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05F2F" w:rsidRPr="00854C5F" w14:paraId="6E95B328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CC283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EF2CE" w14:textId="77777777" w:rsidR="00C05F2F" w:rsidRPr="00854C5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C05F2F" w14:paraId="5AA5C759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6FC26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3DF99" w14:textId="520E07E0" w:rsidR="00C05F2F" w:rsidRP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Анна Марковна)</w:t>
            </w:r>
          </w:p>
        </w:tc>
      </w:tr>
    </w:tbl>
    <w:p w14:paraId="24DD95D9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7"/>
        <w:gridCol w:w="6780"/>
      </w:tblGrid>
      <w:tr w:rsidR="00C05F2F" w14:paraId="421E8BA5" w14:textId="77777777" w:rsidTr="000B3799">
        <w:trPr>
          <w:trHeight w:val="1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3CA6A9D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8FF7F" w14:textId="77777777" w:rsidR="00C05F2F" w:rsidRDefault="00C05F2F" w:rsidP="000B3799">
            <w:pPr>
              <w:spacing w:after="0" w:line="240" w:lineRule="auto"/>
            </w:pPr>
          </w:p>
        </w:tc>
      </w:tr>
    </w:tbl>
    <w:p w14:paraId="28E010FC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6"/>
        <w:gridCol w:w="5281"/>
      </w:tblGrid>
      <w:tr w:rsidR="00C05F2F" w14:paraId="3CEA54A4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6F8576F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03F0687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05F2F" w14:paraId="50ED5A12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DEB21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1F269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05F2F" w14:paraId="3EAB14EC" w14:textId="77777777" w:rsidTr="000B3799">
        <w:trPr>
          <w:trHeight w:val="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39A8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1C90F" w14:textId="77777777" w:rsidR="00C05F2F" w:rsidRDefault="00C05F2F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44E7EB8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8847"/>
      </w:tblGrid>
      <w:tr w:rsidR="00C05F2F" w14:paraId="11E979B4" w14:textId="77777777" w:rsidTr="000B3799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26042A5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05F2F" w:rsidRPr="00854C5F" w14:paraId="6E754A2A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EA5FD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2AC36" w14:textId="77777777" w:rsidR="00C05F2F" w:rsidRPr="00854C5F" w:rsidRDefault="00C05F2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Запустить «Система Каскад»</w:t>
            </w:r>
          </w:p>
        </w:tc>
      </w:tr>
      <w:tr w:rsidR="00C05F2F" w14:paraId="5E061740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B1017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50C4F" w14:textId="77777777" w:rsidR="00C05F2F" w:rsidRDefault="00C05F2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Войти в учетную запись</w:t>
            </w:r>
          </w:p>
        </w:tc>
      </w:tr>
      <w:tr w:rsidR="00C05F2F" w14:paraId="0B76174B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6E950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16D97" w14:textId="77777777" w:rsidR="00C05F2F" w:rsidRDefault="00C05F2F" w:rsidP="000B3799">
            <w:pPr>
              <w:spacing w:after="0" w:line="240" w:lineRule="auto"/>
            </w:pPr>
            <w:r w:rsidRPr="00E62EF1">
              <w:rPr>
                <w:rFonts w:ascii="Times New Roman" w:eastAsia="Times New Roman" w:hAnsi="Times New Roman" w:cs="Times New Roman"/>
                <w:sz w:val="24"/>
              </w:rPr>
              <w:t>Выбрать 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E62EF1">
              <w:rPr>
                <w:rFonts w:ascii="Times New Roman" w:eastAsia="Times New Roman" w:hAnsi="Times New Roman" w:cs="Times New Roman"/>
                <w:sz w:val="24"/>
              </w:rPr>
              <w:t>в форме «Выбор АРМ»</w:t>
            </w:r>
          </w:p>
        </w:tc>
      </w:tr>
      <w:tr w:rsidR="00C05F2F" w14:paraId="00E3B7D0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5F21" w14:textId="77777777" w:rsidR="00C05F2F" w:rsidRPr="00854C5F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64862" w14:textId="77777777" w:rsidR="00C05F2F" w:rsidRPr="00E62EF1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«Начало» или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918C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C05F2F" w14:paraId="61B9A781" w14:textId="77777777" w:rsidTr="000B3799">
        <w:trPr>
          <w:trHeight w:val="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F62BB" w14:textId="77777777" w:rsidR="00C05F2F" w:rsidRPr="007A7C09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B744E" w14:textId="77777777" w:rsidR="00C05F2F" w:rsidRDefault="00C05F2F" w:rsidP="000B3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14:paraId="2A5BF188" w14:textId="77777777" w:rsidR="00C05F2F" w:rsidRDefault="00C05F2F" w:rsidP="00C05F2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6489"/>
      </w:tblGrid>
      <w:tr w:rsidR="00C05F2F" w:rsidRPr="00854C5F" w14:paraId="6434BC98" w14:textId="77777777" w:rsidTr="00C05F2F">
        <w:trPr>
          <w:trHeight w:val="26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44DB6F0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FE86F" w14:textId="77B26412" w:rsidR="00C05F2F" w:rsidRPr="00C05F2F" w:rsidRDefault="00DD2DFA" w:rsidP="000B3799">
            <w:pPr>
              <w:spacing w:after="0" w:line="240" w:lineRule="auto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ins w:id="1" w:author="Долгов Александр Васильевич" w:date="2021-09-23T12:37:00Z">
              <w:r>
                <w:rPr>
                  <w:rFonts w:ascii="Times New Roman" w:eastAsia="Times New Roman" w:hAnsi="Times New Roman" w:cs="Times New Roman"/>
                  <w:sz w:val="24"/>
                </w:rPr>
                <w:t>области</w:t>
              </w:r>
              <w:r w:rsidDel="00245FFB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ins>
            <w:del w:id="2" w:author="Долгов Александр Васильевич" w:date="2021-09-23T12:37:00Z">
              <w:r w:rsidDel="00245FFB">
                <w:rPr>
                  <w:rFonts w:ascii="Times New Roman" w:eastAsia="Times New Roman" w:hAnsi="Times New Roman" w:cs="Times New Roman"/>
                  <w:sz w:val="24"/>
                </w:rPr>
                <w:delText xml:space="preserve">окне </w:delText>
              </w:r>
            </w:del>
            <w:r>
              <w:rPr>
                <w:rFonts w:ascii="Times New Roman" w:eastAsia="Times New Roman" w:hAnsi="Times New Roman" w:cs="Times New Roman"/>
                <w:sz w:val="24"/>
              </w:rPr>
              <w:t>«Список изображений» должны быть три изображения видимого, ИК и УФ диапазона</w:t>
            </w:r>
          </w:p>
        </w:tc>
      </w:tr>
    </w:tbl>
    <w:p w14:paraId="5633FDFE" w14:textId="77777777" w:rsidR="00C05F2F" w:rsidRPr="00854C5F" w:rsidRDefault="00C05F2F" w:rsidP="00C05F2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2"/>
        <w:gridCol w:w="6515"/>
      </w:tblGrid>
      <w:tr w:rsidR="00C05F2F" w14:paraId="172062B9" w14:textId="77777777" w:rsidTr="000B3799">
        <w:trPr>
          <w:trHeight w:val="1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3A3CCE5" w14:textId="77777777" w:rsidR="00C05F2F" w:rsidRDefault="00C05F2F" w:rsidP="000B37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83BF1" w14:textId="77777777" w:rsidR="00C05F2F" w:rsidRDefault="00C05F2F" w:rsidP="000B37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67D6751" w14:textId="43F173A7" w:rsidR="00C05F2F" w:rsidRDefault="00C05F2F" w:rsidP="005918C0"/>
    <w:p w14:paraId="20EEB6CB" w14:textId="00E75D85" w:rsidR="00C05F2F" w:rsidRDefault="00C05F2F" w:rsidP="005918C0"/>
    <w:p w14:paraId="46FB6DA4" w14:textId="2FF21893" w:rsidR="00C05F2F" w:rsidRDefault="00C05F2F" w:rsidP="005918C0"/>
    <w:p w14:paraId="75A5835C" w14:textId="69AD56F5" w:rsidR="00C05F2F" w:rsidRDefault="00C05F2F" w:rsidP="005918C0"/>
    <w:p w14:paraId="39EDDCA1" w14:textId="77777777" w:rsidR="00C05F2F" w:rsidRDefault="00C05F2F" w:rsidP="005918C0"/>
    <w:p w14:paraId="31FC0892" w14:textId="2CE19D7C" w:rsidR="00C05F2F" w:rsidRDefault="00C05F2F" w:rsidP="005918C0"/>
    <w:p w14:paraId="66636CB8" w14:textId="0F4EC469" w:rsidR="00C05F2F" w:rsidRDefault="00C05F2F" w:rsidP="005918C0"/>
    <w:p w14:paraId="5BD1A365" w14:textId="2E72ED71" w:rsidR="00C05F2F" w:rsidRDefault="00C05F2F" w:rsidP="005918C0"/>
    <w:p w14:paraId="0A0BD083" w14:textId="024AD782" w:rsidR="00C05F2F" w:rsidRDefault="00C05F2F" w:rsidP="005918C0"/>
    <w:p w14:paraId="0C3A4642" w14:textId="32A61604" w:rsidR="00C05F2F" w:rsidRDefault="00C05F2F" w:rsidP="005918C0"/>
    <w:p w14:paraId="17082A0B" w14:textId="11B5F510" w:rsidR="00C05F2F" w:rsidRDefault="00C05F2F" w:rsidP="005918C0"/>
    <w:p w14:paraId="0C87174B" w14:textId="77777777" w:rsidR="00DD2DFA" w:rsidRDefault="00DD2DFA" w:rsidP="005918C0"/>
    <w:p w14:paraId="194D787D" w14:textId="77777777" w:rsidR="00956CF0" w:rsidRPr="00237D1D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237D1D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14:paraId="4C140A42" w14:textId="77777777" w:rsidR="00956CF0" w:rsidRPr="00237D1D" w:rsidRDefault="00956CF0" w:rsidP="00956CF0">
      <w:pPr>
        <w:rPr>
          <w:rFonts w:ascii="Times New Roman" w:eastAsia="Times New Roman" w:hAnsi="Times New Roman" w:cs="Times New Roman"/>
          <w:sz w:val="24"/>
        </w:rPr>
      </w:pPr>
      <w:commentRangeStart w:id="3"/>
      <w:r w:rsidRPr="00237D1D">
        <w:rPr>
          <w:rFonts w:ascii="Times New Roman" w:eastAsia="Times New Roman" w:hAnsi="Times New Roman" w:cs="Times New Roman"/>
          <w:sz w:val="24"/>
        </w:rPr>
        <w:t xml:space="preserve">Считывание документа с </w:t>
      </w:r>
      <w:r w:rsidRPr="00237D1D">
        <w:rPr>
          <w:rFonts w:ascii="Times New Roman" w:eastAsia="Times New Roman" w:hAnsi="Times New Roman" w:cs="Times New Roman"/>
          <w:sz w:val="24"/>
          <w:lang w:val="en-US"/>
        </w:rPr>
        <w:t>MRZ</w:t>
      </w:r>
      <w:commentRangeEnd w:id="3"/>
      <w:r w:rsidR="00237D1D">
        <w:rPr>
          <w:rStyle w:val="a8"/>
        </w:rPr>
        <w:commentReference w:id="3"/>
      </w:r>
      <w:r w:rsidRPr="00237D1D">
        <w:rPr>
          <w:rFonts w:ascii="Times New Roman" w:eastAsia="Times New Roman" w:hAnsi="Times New Roman" w:cs="Times New Roman"/>
          <w:sz w:val="24"/>
        </w:rPr>
        <w:t>.</w:t>
      </w:r>
    </w:p>
    <w:p w14:paraId="37DA5E51" w14:textId="77777777" w:rsidR="00956CF0" w:rsidRPr="00237D1D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237D1D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4F61292F" w14:textId="77777777" w:rsidR="00956CF0" w:rsidRPr="00237D1D" w:rsidRDefault="00956CF0" w:rsidP="00956CF0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237D1D"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</w:t>
      </w:r>
      <w:r w:rsidRPr="00237D1D"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237D1D">
        <w:rPr>
          <w:rFonts w:ascii="Times New Roman" w:eastAsia="Times New Roman" w:hAnsi="Times New Roman" w:cs="Times New Roman"/>
          <w:sz w:val="24"/>
        </w:rPr>
        <w:t xml:space="preserve"> в </w:t>
      </w:r>
      <w:r w:rsidR="00387FCD" w:rsidRPr="00237D1D">
        <w:rPr>
          <w:rFonts w:ascii="Times New Roman" w:eastAsia="Times New Roman" w:hAnsi="Times New Roman" w:cs="Times New Roman"/>
          <w:sz w:val="24"/>
        </w:rPr>
        <w:t xml:space="preserve">форме </w:t>
      </w:r>
      <w:r w:rsidRPr="00237D1D"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14:paraId="5D75CF28" w14:textId="77777777" w:rsidR="00956CF0" w:rsidRPr="00237D1D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237D1D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0B991EA1" w14:textId="77777777" w:rsidR="00956CF0" w:rsidRPr="00237D1D" w:rsidRDefault="00956CF0" w:rsidP="00956CF0">
      <w:pPr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237D1D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237D1D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237D1D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237D1D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0C38CBF3" w14:textId="77777777" w:rsidR="00956CF0" w:rsidRPr="00237D1D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237D1D"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79F4EB5C" w14:textId="77777777" w:rsidR="00956CF0" w:rsidRPr="00237D1D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14:paraId="43F63091" w14:textId="77777777" w:rsidR="00956CF0" w:rsidRPr="00237D1D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14:paraId="56B2062A" w14:textId="77777777" w:rsidR="00956CF0" w:rsidRPr="00237D1D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14:paraId="06A34AC9" w14:textId="77777777" w:rsidR="00956CF0" w:rsidRPr="00237D1D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237D1D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7D1D">
        <w:rPr>
          <w:rFonts w:ascii="Times New Roman" w:eastAsia="Times New Roman" w:hAnsi="Times New Roman" w:cs="Times New Roman"/>
          <w:sz w:val="24"/>
        </w:rPr>
        <w:t>2;</w:t>
      </w:r>
    </w:p>
    <w:p w14:paraId="4178A61C" w14:textId="77777777" w:rsidR="00956CF0" w:rsidRPr="00237D1D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4C8956A4" w14:textId="77777777" w:rsidR="00956CF0" w:rsidRPr="00237D1D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237D1D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4BCD9C95" w14:textId="77777777" w:rsidR="00956CF0" w:rsidRPr="00237D1D" w:rsidRDefault="00956CF0" w:rsidP="00956CF0">
      <w:pPr>
        <w:rPr>
          <w:rFonts w:ascii="Times New Roman" w:eastAsia="Times New Roman" w:hAnsi="Times New Roman" w:cs="Times New Roman"/>
          <w:sz w:val="24"/>
        </w:rPr>
      </w:pPr>
      <w:r w:rsidRPr="00237D1D"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 w:rsidRPr="00237D1D"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 w:rsidRPr="00237D1D">
        <w:rPr>
          <w:rFonts w:ascii="Times New Roman" w:eastAsia="Times New Roman" w:hAnsi="Times New Roman" w:cs="Times New Roman"/>
          <w:sz w:val="24"/>
        </w:rPr>
        <w:t xml:space="preserve">.)», «ФИО (русское)», «Пол», </w:t>
      </w:r>
      <w:r w:rsidR="00687E78" w:rsidRPr="00237D1D">
        <w:rPr>
          <w:rFonts w:ascii="Times New Roman" w:eastAsia="Times New Roman" w:hAnsi="Times New Roman" w:cs="Times New Roman"/>
          <w:sz w:val="24"/>
        </w:rPr>
        <w:t xml:space="preserve">«Дата рождения», «Дата выдачи» и «Срок действия» </w:t>
      </w:r>
      <w:r w:rsidRPr="00237D1D">
        <w:rPr>
          <w:rFonts w:ascii="Times New Roman" w:eastAsia="Times New Roman" w:hAnsi="Times New Roman" w:cs="Times New Roman"/>
          <w:sz w:val="24"/>
        </w:rPr>
        <w:t>должн</w:t>
      </w:r>
      <w:r w:rsidR="00687E78" w:rsidRPr="00237D1D">
        <w:rPr>
          <w:rFonts w:ascii="Times New Roman" w:eastAsia="Times New Roman" w:hAnsi="Times New Roman" w:cs="Times New Roman"/>
          <w:sz w:val="24"/>
        </w:rPr>
        <w:t>ы</w:t>
      </w:r>
      <w:r w:rsidRPr="00237D1D">
        <w:rPr>
          <w:rFonts w:ascii="Times New Roman" w:eastAsia="Times New Roman" w:hAnsi="Times New Roman" w:cs="Times New Roman"/>
          <w:sz w:val="24"/>
        </w:rPr>
        <w:t xml:space="preserve"> быть </w:t>
      </w:r>
      <w:r w:rsidR="00687E78" w:rsidRPr="00237D1D">
        <w:rPr>
          <w:rFonts w:ascii="Times New Roman" w:eastAsia="Times New Roman" w:hAnsi="Times New Roman" w:cs="Times New Roman"/>
          <w:sz w:val="24"/>
        </w:rPr>
        <w:t>заполнены</w:t>
      </w:r>
      <w:r w:rsidRPr="00237D1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9FCD327" w14:textId="77777777" w:rsidR="00AE1E5B" w:rsidRPr="00237D1D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237D1D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3BED34DF" w14:textId="77777777" w:rsidR="00E113BD" w:rsidRDefault="00E113BD" w:rsidP="00956CF0"/>
    <w:p w14:paraId="161220D6" w14:textId="77777777"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508272B4" w14:textId="77777777"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commentRangeStart w:id="4"/>
      <w:r w:rsidRPr="005110D2">
        <w:rPr>
          <w:rFonts w:ascii="Times New Roman" w:eastAsia="Times New Roman" w:hAnsi="Times New Roman" w:cs="Times New Roman"/>
          <w:sz w:val="24"/>
        </w:rPr>
        <w:t>Считывание фотографии</w:t>
      </w:r>
      <w:r w:rsidR="0027306F"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822429" w:rsidRPr="005110D2">
        <w:rPr>
          <w:rFonts w:ascii="Times New Roman" w:eastAsia="Times New Roman" w:hAnsi="Times New Roman" w:cs="Times New Roman"/>
          <w:sz w:val="24"/>
        </w:rPr>
        <w:t>из</w:t>
      </w:r>
      <w:r w:rsidRPr="005110D2">
        <w:rPr>
          <w:rFonts w:ascii="Times New Roman" w:eastAsia="Times New Roman" w:hAnsi="Times New Roman" w:cs="Times New Roman"/>
          <w:sz w:val="24"/>
        </w:rPr>
        <w:t xml:space="preserve"> документа</w:t>
      </w:r>
      <w:commentRangeEnd w:id="4"/>
      <w:r w:rsidR="00EE3B1C">
        <w:rPr>
          <w:rStyle w:val="a8"/>
        </w:rPr>
        <w:commentReference w:id="4"/>
      </w:r>
      <w:r w:rsidRPr="005110D2">
        <w:rPr>
          <w:rFonts w:ascii="Times New Roman" w:eastAsia="Times New Roman" w:hAnsi="Times New Roman" w:cs="Times New Roman"/>
          <w:sz w:val="24"/>
        </w:rPr>
        <w:t>.</w:t>
      </w:r>
    </w:p>
    <w:p w14:paraId="37774FBD" w14:textId="77777777"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773AD229" w14:textId="77777777" w:rsidR="00687E78" w:rsidRPr="005110D2" w:rsidRDefault="00687E78" w:rsidP="00687E78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5110D2">
        <w:rPr>
          <w:rFonts w:ascii="Times New Roman" w:eastAsia="Times New Roman" w:hAnsi="Times New Roman" w:cs="Times New Roman"/>
          <w:sz w:val="24"/>
        </w:rPr>
        <w:t>Проверить считывание фотографии</w:t>
      </w:r>
      <w:r w:rsidR="0028639B" w:rsidRPr="0028639B">
        <w:rPr>
          <w:rFonts w:ascii="Times New Roman" w:eastAsia="Times New Roman" w:hAnsi="Times New Roman" w:cs="Times New Roman"/>
          <w:sz w:val="24"/>
        </w:rPr>
        <w:t xml:space="preserve"> </w:t>
      </w:r>
      <w:r w:rsidR="0028639B">
        <w:rPr>
          <w:rFonts w:ascii="Times New Roman" w:eastAsia="Times New Roman" w:hAnsi="Times New Roman" w:cs="Times New Roman"/>
          <w:sz w:val="24"/>
        </w:rPr>
        <w:t>пассажира</w:t>
      </w:r>
      <w:r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387FCD">
        <w:rPr>
          <w:rFonts w:ascii="Times New Roman" w:eastAsia="Times New Roman" w:hAnsi="Times New Roman" w:cs="Times New Roman"/>
          <w:sz w:val="24"/>
        </w:rPr>
        <w:t xml:space="preserve">из </w:t>
      </w:r>
      <w:r w:rsidRPr="005110D2">
        <w:rPr>
          <w:rFonts w:ascii="Times New Roman" w:eastAsia="Times New Roman" w:hAnsi="Times New Roman" w:cs="Times New Roman"/>
          <w:sz w:val="24"/>
        </w:rPr>
        <w:t xml:space="preserve">документа в «АРМ ОПК». </w:t>
      </w:r>
    </w:p>
    <w:p w14:paraId="269D5A32" w14:textId="77777777"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7D99E7D5" w14:textId="77777777"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Использовать </w:t>
      </w:r>
      <w:commentRangeStart w:id="5"/>
      <w:r w:rsidRPr="005110D2">
        <w:rPr>
          <w:rFonts w:ascii="Times New Roman" w:eastAsia="Times New Roman" w:hAnsi="Times New Roman" w:cs="Times New Roman"/>
          <w:sz w:val="24"/>
        </w:rPr>
        <w:t>любой тестовый документ</w:t>
      </w:r>
      <w:commentRangeEnd w:id="5"/>
      <w:r w:rsidR="00237D1D">
        <w:rPr>
          <w:rStyle w:val="a8"/>
        </w:rPr>
        <w:commentReference w:id="5"/>
      </w:r>
      <w:r w:rsidRPr="005110D2">
        <w:rPr>
          <w:rFonts w:ascii="Times New Roman" w:eastAsia="Times New Roman" w:hAnsi="Times New Roman" w:cs="Times New Roman"/>
          <w:sz w:val="24"/>
        </w:rPr>
        <w:t>.</w:t>
      </w:r>
    </w:p>
    <w:p w14:paraId="145FD503" w14:textId="77777777"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3B7B86AB" w14:textId="77777777"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14:paraId="0CEA18E7" w14:textId="77777777"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14:paraId="0BCA1409" w14:textId="77777777"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14:paraId="626F66FF" w14:textId="77777777"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5110D2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10D2">
        <w:rPr>
          <w:rFonts w:ascii="Times New Roman" w:eastAsia="Times New Roman" w:hAnsi="Times New Roman" w:cs="Times New Roman"/>
          <w:sz w:val="24"/>
        </w:rPr>
        <w:t>2;</w:t>
      </w:r>
    </w:p>
    <w:p w14:paraId="66CF3AA6" w14:textId="77777777"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commentRangeStart w:id="6"/>
      <w:r w:rsidRPr="005110D2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</w:t>
      </w:r>
      <w:commentRangeEnd w:id="6"/>
      <w:r w:rsidR="00EE3B1C">
        <w:rPr>
          <w:rStyle w:val="a8"/>
        </w:rPr>
        <w:commentReference w:id="6"/>
      </w:r>
      <w:r w:rsidRPr="005110D2">
        <w:rPr>
          <w:rFonts w:ascii="Times New Roman" w:eastAsia="Times New Roman" w:hAnsi="Times New Roman" w:cs="Times New Roman"/>
          <w:sz w:val="24"/>
        </w:rPr>
        <w:t>;</w:t>
      </w:r>
    </w:p>
    <w:p w14:paraId="3709CF5E" w14:textId="77777777"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lastRenderedPageBreak/>
        <w:t xml:space="preserve">Ожидаемый результат: </w:t>
      </w:r>
    </w:p>
    <w:p w14:paraId="0E65138E" w14:textId="77777777"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commentRangeStart w:id="7"/>
      <w:r w:rsidRPr="005110D2">
        <w:rPr>
          <w:rFonts w:ascii="Times New Roman" w:eastAsia="Times New Roman" w:hAnsi="Times New Roman" w:cs="Times New Roman"/>
          <w:sz w:val="24"/>
        </w:rPr>
        <w:t>В окне «Из документа» должна быть фотография с лицом</w:t>
      </w:r>
      <w:r w:rsidR="00082F32" w:rsidRPr="005110D2">
        <w:rPr>
          <w:rFonts w:ascii="Times New Roman" w:eastAsia="Times New Roman" w:hAnsi="Times New Roman" w:cs="Times New Roman"/>
          <w:sz w:val="24"/>
        </w:rPr>
        <w:t xml:space="preserve"> из документа</w:t>
      </w:r>
      <w:commentRangeEnd w:id="7"/>
      <w:r w:rsidR="00EE3B1C">
        <w:rPr>
          <w:rStyle w:val="a8"/>
        </w:rPr>
        <w:commentReference w:id="7"/>
      </w:r>
      <w:r w:rsidRPr="005110D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6ABF039" w14:textId="77777777" w:rsidR="00687E78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14F07562" w14:textId="77777777" w:rsidR="00E75E72" w:rsidRDefault="00E75E72" w:rsidP="0069198F"/>
    <w:p w14:paraId="67D3DBC2" w14:textId="77777777"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45A2934B" w14:textId="77777777" w:rsidR="00E75E72" w:rsidRDefault="006C5829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без интегральной микросхемы во время считывания</w:t>
      </w:r>
      <w:r w:rsidR="00E75E72">
        <w:rPr>
          <w:rFonts w:ascii="Times New Roman" w:eastAsia="Times New Roman" w:hAnsi="Times New Roman" w:cs="Times New Roman"/>
          <w:sz w:val="24"/>
        </w:rPr>
        <w:t>.</w:t>
      </w:r>
    </w:p>
    <w:p w14:paraId="08F97AB8" w14:textId="77777777"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65E5897B" w14:textId="77777777"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14:paraId="31D82D12" w14:textId="77777777"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4D45C8E8" w14:textId="77777777"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9393D0F" w14:textId="77777777"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73E81494" w14:textId="77777777"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96A7172" w14:textId="77777777"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EE9AB" w14:textId="77777777"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CA73B5C" w14:textId="77777777"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469D042D" w14:textId="77777777"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10B5FE54" w14:textId="77777777"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14:paraId="30EA9709" w14:textId="77777777"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32B108CA" w14:textId="77777777"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commentRangeStart w:id="8"/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</w:t>
      </w:r>
      <w:commentRangeEnd w:id="8"/>
      <w:r w:rsidR="00245FFB">
        <w:rPr>
          <w:rStyle w:val="a8"/>
        </w:rPr>
        <w:commentReference w:id="8"/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CAB0307" w14:textId="77777777"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579FEE9F" w14:textId="77777777"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</w:t>
      </w:r>
      <w:commentRangeStart w:id="9"/>
      <w:r>
        <w:rPr>
          <w:rFonts w:ascii="Times New Roman" w:hAnsi="Times New Roman" w:cs="Times New Roman"/>
          <w:sz w:val="24"/>
        </w:rPr>
        <w:t>буквально на 2 секунды</w:t>
      </w:r>
      <w:commentRangeEnd w:id="9"/>
      <w:r w:rsidR="00245FFB">
        <w:rPr>
          <w:rStyle w:val="a8"/>
        </w:rPr>
        <w:commentReference w:id="9"/>
      </w:r>
      <w:r>
        <w:rPr>
          <w:rFonts w:ascii="Times New Roman" w:hAnsi="Times New Roman" w:cs="Times New Roman"/>
          <w:sz w:val="24"/>
        </w:rPr>
        <w:t xml:space="preserve">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14:paraId="5EAC5D0A" w14:textId="2EB301A4" w:rsidR="00DD2DFA" w:rsidRDefault="00DD2DFA" w:rsidP="0098515F"/>
    <w:p w14:paraId="2452C420" w14:textId="163AC769" w:rsidR="000B3799" w:rsidRDefault="000B3799" w:rsidP="0098515F"/>
    <w:p w14:paraId="6800BB11" w14:textId="7F1576A7" w:rsidR="000B3799" w:rsidRDefault="000B3799" w:rsidP="0098515F"/>
    <w:p w14:paraId="7575F20E" w14:textId="48D3F9FF" w:rsidR="000B3799" w:rsidRDefault="000B3799" w:rsidP="0098515F"/>
    <w:p w14:paraId="072A8FAB" w14:textId="06D65968" w:rsidR="000B3799" w:rsidRDefault="000B3799" w:rsidP="0098515F"/>
    <w:p w14:paraId="6830ACCA" w14:textId="2E61C290" w:rsidR="000B3799" w:rsidRDefault="000B3799" w:rsidP="0098515F"/>
    <w:p w14:paraId="7771C77B" w14:textId="62FEAA39" w:rsidR="000B3799" w:rsidRDefault="000B3799" w:rsidP="0098515F"/>
    <w:p w14:paraId="5ED54650" w14:textId="36F763B3" w:rsidR="000B3799" w:rsidRDefault="000B3799" w:rsidP="0098515F"/>
    <w:p w14:paraId="4BB88E70" w14:textId="77777777" w:rsidR="000B3799" w:rsidRDefault="000B3799" w:rsidP="0098515F"/>
    <w:p w14:paraId="3F3576FB" w14:textId="77777777"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14:paraId="01224E5C" w14:textId="77777777"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с интегральной микросхемой во время считывания</w:t>
      </w:r>
      <w:r w:rsidR="0098515F">
        <w:rPr>
          <w:rFonts w:ascii="Times New Roman" w:eastAsia="Times New Roman" w:hAnsi="Times New Roman" w:cs="Times New Roman"/>
          <w:sz w:val="24"/>
        </w:rPr>
        <w:t>.</w:t>
      </w:r>
    </w:p>
    <w:p w14:paraId="1C24C45D" w14:textId="77777777"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498DEC51" w14:textId="77777777"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14:paraId="64AFBE2C" w14:textId="77777777"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451F7EF1" w14:textId="77777777"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14:paraId="6455BF09" w14:textId="77777777"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488EB428" w14:textId="77777777"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5A22DFC" w14:textId="77777777"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AF303" w14:textId="77777777"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9D9AB75" w14:textId="77777777"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0E937A87" w14:textId="77777777"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4AD04A69" w14:textId="77777777"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14:paraId="33C36EEB" w14:textId="77777777"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6B82FFDD" w14:textId="45410E73"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commentRangeStart w:id="10"/>
      <w:r>
        <w:rPr>
          <w:rFonts w:ascii="Times New Roman" w:eastAsia="Times New Roman" w:hAnsi="Times New Roman" w:cs="Times New Roman"/>
          <w:sz w:val="24"/>
        </w:rPr>
        <w:t>В</w:t>
      </w:r>
      <w:r w:rsidR="00983F2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окнах и полях формы АРМ ОПК никакой информации не должно быть</w:t>
      </w:r>
      <w:commentRangeEnd w:id="10"/>
      <w:r w:rsidR="00245FFB">
        <w:rPr>
          <w:rStyle w:val="a8"/>
        </w:rPr>
        <w:commentReference w:id="10"/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B9EC0F7" w14:textId="77777777"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345D8AFD" w14:textId="77777777"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14:paraId="78F22E5F" w14:textId="77777777" w:rsidR="003670D5" w:rsidRDefault="003670D5" w:rsidP="00EE6A9E"/>
    <w:p w14:paraId="7DE9E0BA" w14:textId="77777777"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105F4745" w14:textId="77777777"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Сканирование документа в </w:t>
      </w:r>
      <w:r w:rsidR="006C5829">
        <w:rPr>
          <w:rFonts w:ascii="Times New Roman" w:eastAsia="Times New Roman" w:hAnsi="Times New Roman" w:cs="Times New Roman"/>
          <w:sz w:val="24"/>
        </w:rPr>
        <w:t xml:space="preserve">форме </w:t>
      </w:r>
      <w:r w:rsidR="006C5829" w:rsidRPr="004318D6">
        <w:rPr>
          <w:rFonts w:ascii="Times New Roman" w:eastAsia="Times New Roman" w:hAnsi="Times New Roman" w:cs="Times New Roman"/>
          <w:sz w:val="24"/>
        </w:rPr>
        <w:t>«</w:t>
      </w:r>
      <w:r w:rsidR="006C5829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="006C5829" w:rsidRPr="004318D6">
        <w:rPr>
          <w:rFonts w:ascii="Times New Roman" w:eastAsia="Times New Roman" w:hAnsi="Times New Roman" w:cs="Times New Roman"/>
          <w:sz w:val="24"/>
        </w:rPr>
        <w:t>»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14:paraId="323DD3BF" w14:textId="77777777"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08F10A47" w14:textId="77777777" w:rsidR="00EE6A9E" w:rsidRPr="004318D6" w:rsidRDefault="006C5829" w:rsidP="00EE6A9E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сканирования тестового документа с интегральной микросхемой в форме </w:t>
      </w:r>
      <w:r w:rsidRPr="004318D6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EE6A9E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223E8A3" w14:textId="77777777"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56A07A73" w14:textId="77777777"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65866152" w14:textId="77777777"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6F5074EE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14:paraId="7CA2CF1C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14:paraId="0CF060BB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14:paraId="7CBBADA3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lastRenderedPageBreak/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14:paraId="47013FE6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15FD33CC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14:paraId="2DB8D966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14:paraId="2778F20D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14:paraId="65EAA7F3" w14:textId="77777777"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 w:rsidR="004318D6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14:paraId="7639FD33" w14:textId="77777777" w:rsidR="00EE6A9E" w:rsidRPr="006366CF" w:rsidRDefault="00EE6A9E" w:rsidP="006366C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29B38B42" w14:textId="77777777"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67F23505" w14:textId="77777777"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commentRangeStart w:id="11"/>
      <w:r w:rsidRPr="004318D6">
        <w:rPr>
          <w:rFonts w:ascii="Times New Roman" w:eastAsia="Times New Roman" w:hAnsi="Times New Roman" w:cs="Times New Roman"/>
          <w:sz w:val="24"/>
        </w:rPr>
        <w:t>Должна быть одна фотография в видимом диапазоне низкого качества, цветная</w:t>
      </w:r>
      <w:commentRangeEnd w:id="11"/>
      <w:r w:rsidR="00245FFB">
        <w:rPr>
          <w:rStyle w:val="a8"/>
        </w:rPr>
        <w:commentReference w:id="11"/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14:paraId="51E8FD0C" w14:textId="77777777" w:rsidR="00965F68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532C352A" w14:textId="77777777" w:rsidR="005E1394" w:rsidRDefault="005E1394" w:rsidP="00EE6A9E"/>
    <w:p w14:paraId="62006AE4" w14:textId="77777777"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4511967A" w14:textId="77777777"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commentRangeStart w:id="12"/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01740A">
        <w:rPr>
          <w:rFonts w:ascii="Times New Roman" w:eastAsia="Times New Roman" w:hAnsi="Times New Roman" w:cs="Times New Roman"/>
          <w:sz w:val="24"/>
        </w:rPr>
        <w:t xml:space="preserve"> ИК и видимом диапазоне</w:t>
      </w:r>
      <w:commentRangeEnd w:id="12"/>
      <w:r w:rsidR="004A4CA2">
        <w:rPr>
          <w:rStyle w:val="a8"/>
        </w:rPr>
        <w:commentReference w:id="12"/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14:paraId="4EC6A481" w14:textId="77777777"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35A1CF11" w14:textId="77777777" w:rsidR="005E1394" w:rsidRPr="004318D6" w:rsidRDefault="0001740A" w:rsidP="005E1394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ИК и видимом диапазоне</w:t>
      </w:r>
      <w:r w:rsidR="005E1394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B918FBA" w14:textId="77777777"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3A439029" w14:textId="77777777"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4CFE5A92" w14:textId="77777777"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54E57F89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14:paraId="035A8536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14:paraId="42B5254F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14:paraId="3A65267C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14:paraId="55823445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7F1C1101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14:paraId="72C560AD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14:paraId="191ABCDE" w14:textId="77777777"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14:paraId="31CC5968" w14:textId="77777777" w:rsidR="005E1394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14:paraId="078EAC92" w14:textId="77777777" w:rsidR="0001740A" w:rsidRPr="004318D6" w:rsidRDefault="0001740A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14:paraId="077F22F3" w14:textId="77777777" w:rsidR="005E1394" w:rsidRPr="0001740A" w:rsidRDefault="005E1394" w:rsidP="0001740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336C89D0" w14:textId="77777777"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65EFB99E" w14:textId="77777777"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lastRenderedPageBreak/>
        <w:t>Должн</w:t>
      </w:r>
      <w:r w:rsidR="0001740A"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 w:rsidR="0001740A">
        <w:rPr>
          <w:rFonts w:ascii="Times New Roman" w:eastAsia="Times New Roman" w:hAnsi="Times New Roman" w:cs="Times New Roman"/>
          <w:sz w:val="24"/>
        </w:rPr>
        <w:t>два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01740A"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видимом диапазоне</w:t>
      </w:r>
      <w:r w:rsidR="0001740A">
        <w:rPr>
          <w:rFonts w:ascii="Times New Roman" w:eastAsia="Times New Roman" w:hAnsi="Times New Roman" w:cs="Times New Roman"/>
          <w:sz w:val="24"/>
        </w:rPr>
        <w:t xml:space="preserve"> и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низкого качества, цветная.</w:t>
      </w:r>
    </w:p>
    <w:p w14:paraId="38B0C00F" w14:textId="77777777" w:rsidR="005E1394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6FC4DB3C" w14:textId="77777777" w:rsidR="005E1394" w:rsidRDefault="005E1394" w:rsidP="00EE6A9E"/>
    <w:p w14:paraId="6E1B7A31" w14:textId="77777777" w:rsidR="00822429" w:rsidRDefault="00822429" w:rsidP="00EE6A9E"/>
    <w:p w14:paraId="2F2B8B22" w14:textId="77777777" w:rsidR="0001740A" w:rsidRDefault="0001740A" w:rsidP="00EE6A9E"/>
    <w:p w14:paraId="0103DF82" w14:textId="77777777" w:rsidR="0001740A" w:rsidRDefault="0001740A" w:rsidP="00EE6A9E"/>
    <w:p w14:paraId="0CA23288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457936A4" w14:textId="77777777"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14:paraId="56320F80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59898275" w14:textId="77777777"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B5E9DFF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47DFEACC" w14:textId="77777777"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743F5F8F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3E41EDC8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14:paraId="024BDCD0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14:paraId="3362D228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14:paraId="71252405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14:paraId="38E3BC58" w14:textId="77777777"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13BD3E6F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14:paraId="5E10E038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14:paraId="4876B184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14:paraId="0C84E162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14:paraId="60C72A91" w14:textId="77777777"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14:paraId="53B8DED5" w14:textId="77777777"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14:paraId="76496944" w14:textId="77777777"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14:paraId="79585860" w14:textId="77777777" w:rsidR="0001740A" w:rsidRP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4D4352AF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2AC7EE80" w14:textId="77777777"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</w:rPr>
        <w:t>УФ,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8D6">
        <w:rPr>
          <w:rFonts w:ascii="Times New Roman" w:eastAsia="Times New Roman" w:hAnsi="Times New Roman" w:cs="Times New Roman"/>
          <w:sz w:val="24"/>
        </w:rPr>
        <w:t>низкого качества, цветная.</w:t>
      </w:r>
    </w:p>
    <w:p w14:paraId="53155FB1" w14:textId="77777777"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7604F62B" w14:textId="77777777" w:rsidR="00822429" w:rsidRDefault="00822429" w:rsidP="00EE6A9E"/>
    <w:p w14:paraId="3764CCE7" w14:textId="77777777" w:rsidR="0001740A" w:rsidRDefault="0001740A" w:rsidP="00EE6A9E"/>
    <w:p w14:paraId="3115885E" w14:textId="77777777" w:rsidR="0001740A" w:rsidRDefault="0001740A" w:rsidP="00EE6A9E"/>
    <w:p w14:paraId="221D5ECF" w14:textId="77777777" w:rsidR="0001740A" w:rsidRDefault="0001740A" w:rsidP="00EE6A9E"/>
    <w:p w14:paraId="5BCAEAD0" w14:textId="77777777" w:rsidR="0001740A" w:rsidRDefault="0001740A" w:rsidP="00EE6A9E"/>
    <w:p w14:paraId="129F0F92" w14:textId="77777777" w:rsidR="0001740A" w:rsidRDefault="0001740A" w:rsidP="00EE6A9E"/>
    <w:p w14:paraId="7B251DFD" w14:textId="77777777" w:rsidR="0001740A" w:rsidRDefault="0001740A" w:rsidP="00EE6A9E"/>
    <w:p w14:paraId="59FC7DD3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4673FEDD" w14:textId="77777777"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5C7EF5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14:paraId="6B053DBF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431EC3F2" w14:textId="77777777"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E4FE2A0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29B5C115" w14:textId="77777777"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3CBD1BDE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3DE2FA4D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14:paraId="47A92FF8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14:paraId="40A20852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14:paraId="232619B7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14:paraId="07B558DA" w14:textId="77777777"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531E4EBA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14:paraId="4CBF23DD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14:paraId="5BCFBD82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14:paraId="4BA61777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14:paraId="3DDF1802" w14:textId="77777777"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14:paraId="32A8CE28" w14:textId="77777777"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14:paraId="10F9AEAC" w14:textId="77777777"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14:paraId="55AEC3AA" w14:textId="77777777"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«Высокое»;</w:t>
      </w:r>
    </w:p>
    <w:p w14:paraId="2C954007" w14:textId="77777777" w:rsidR="0001740A" w:rsidRP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74C61C44" w14:textId="77777777"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6F3740BB" w14:textId="77777777"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 w:rsidR="00DB4615">
        <w:rPr>
          <w:rFonts w:ascii="Times New Roman" w:eastAsia="Times New Roman" w:hAnsi="Times New Roman" w:cs="Times New Roman"/>
          <w:sz w:val="24"/>
        </w:rPr>
        <w:t>УФ, ИК диапазоне</w:t>
      </w:r>
      <w:r w:rsidR="00DB4615"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DB4615"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высокого</w:t>
      </w:r>
      <w:r w:rsidRPr="004318D6">
        <w:rPr>
          <w:rFonts w:ascii="Times New Roman" w:eastAsia="Times New Roman" w:hAnsi="Times New Roman" w:cs="Times New Roman"/>
          <w:sz w:val="24"/>
        </w:rPr>
        <w:t xml:space="preserve"> качества, цветная.</w:t>
      </w:r>
    </w:p>
    <w:p w14:paraId="35BB32A8" w14:textId="77777777"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>Дополнительная информация:</w:t>
      </w:r>
    </w:p>
    <w:p w14:paraId="69932016" w14:textId="77777777" w:rsidR="0001740A" w:rsidRDefault="0001740A" w:rsidP="00EE6A9E"/>
    <w:p w14:paraId="4C42C9A7" w14:textId="77777777" w:rsidR="0001740A" w:rsidRDefault="0001740A" w:rsidP="00EE6A9E"/>
    <w:p w14:paraId="393EE775" w14:textId="77777777" w:rsidR="00822429" w:rsidRDefault="00822429" w:rsidP="00EE6A9E"/>
    <w:p w14:paraId="3D423A89" w14:textId="77777777" w:rsidR="00822429" w:rsidRDefault="00822429" w:rsidP="00EE6A9E"/>
    <w:p w14:paraId="30CC7B1A" w14:textId="77777777" w:rsidR="0001740A" w:rsidRDefault="0001740A" w:rsidP="00EE6A9E"/>
    <w:p w14:paraId="2F9B6C6A" w14:textId="77777777" w:rsidR="0001740A" w:rsidRDefault="0001740A" w:rsidP="00EE6A9E"/>
    <w:p w14:paraId="789ADB6C" w14:textId="77777777"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67E0B1EC" w14:textId="77777777"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commentRangeStart w:id="13"/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</w:t>
      </w:r>
      <w:commentRangeEnd w:id="13"/>
      <w:r w:rsidR="00D8411F">
        <w:rPr>
          <w:rStyle w:val="a8"/>
        </w:rPr>
        <w:commentReference w:id="13"/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21695F5" w14:textId="77777777"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2783AF13" w14:textId="77777777"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14:paraId="01E021EE" w14:textId="77777777"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0E825984" w14:textId="77777777"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14:paraId="39B0DD52" w14:textId="77777777"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51275E64" w14:textId="77777777"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6E5D06BB" w14:textId="77777777"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81D10" w14:textId="77777777"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ADF9C4B" w14:textId="77777777"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4F7BCCE7" w14:textId="77777777"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5B709AB9" w14:textId="77777777"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14:paraId="09EC9F20" w14:textId="77777777"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14:paraId="55A14206" w14:textId="77777777"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266ED140" w14:textId="77777777"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45E3B67" w14:textId="77777777"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2E1985E8" w14:textId="77777777" w:rsidR="003978CF" w:rsidRDefault="003978CF" w:rsidP="00822429"/>
    <w:p w14:paraId="2432E48F" w14:textId="77777777" w:rsidR="003978CF" w:rsidRDefault="003978CF" w:rsidP="00822429"/>
    <w:p w14:paraId="4F76FC2B" w14:textId="77777777" w:rsidR="003978CF" w:rsidRDefault="003978CF" w:rsidP="00822429"/>
    <w:p w14:paraId="22B4DCA2" w14:textId="77777777" w:rsidR="003978CF" w:rsidRDefault="003978CF" w:rsidP="00822429"/>
    <w:p w14:paraId="0F80F29E" w14:textId="77777777" w:rsidR="003978CF" w:rsidRDefault="003978CF" w:rsidP="00822429"/>
    <w:p w14:paraId="60E860FA" w14:textId="77777777" w:rsidR="003978CF" w:rsidRDefault="003978CF" w:rsidP="00822429"/>
    <w:p w14:paraId="4DDD3EE5" w14:textId="77777777" w:rsidR="003978CF" w:rsidRDefault="003978CF" w:rsidP="00822429"/>
    <w:p w14:paraId="3BC2BC7F" w14:textId="77777777" w:rsidR="003978CF" w:rsidRDefault="003978CF" w:rsidP="00822429"/>
    <w:p w14:paraId="38C61DCB" w14:textId="77777777" w:rsidR="003978CF" w:rsidRDefault="003978CF" w:rsidP="00822429"/>
    <w:p w14:paraId="2371BD6E" w14:textId="77777777" w:rsidR="003978CF" w:rsidRDefault="003978CF" w:rsidP="00822429"/>
    <w:p w14:paraId="5D7CDFC7" w14:textId="77777777" w:rsidR="003978CF" w:rsidRDefault="003978CF" w:rsidP="00822429"/>
    <w:p w14:paraId="1AA1C5B0" w14:textId="77777777" w:rsidR="004B7480" w:rsidRDefault="004B7480" w:rsidP="003978CF"/>
    <w:p w14:paraId="4B29B619" w14:textId="77777777"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1A3BA9A9" w14:textId="77777777"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commentRangeStart w:id="14"/>
      <w:r>
        <w:rPr>
          <w:rFonts w:ascii="Times New Roman" w:eastAsia="Times New Roman" w:hAnsi="Times New Roman" w:cs="Times New Roman"/>
          <w:sz w:val="24"/>
        </w:rPr>
        <w:t xml:space="preserve">Информация </w:t>
      </w:r>
      <w:r w:rsidR="00300EF7">
        <w:rPr>
          <w:rFonts w:ascii="Times New Roman" w:eastAsia="Times New Roman" w:hAnsi="Times New Roman" w:cs="Times New Roman"/>
          <w:sz w:val="24"/>
        </w:rPr>
        <w:t xml:space="preserve">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 w:rsidRP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из </w:t>
      </w:r>
      <w:r w:rsidR="00300EF7">
        <w:rPr>
          <w:rFonts w:ascii="Times New Roman" w:eastAsia="Times New Roman" w:hAnsi="Times New Roman" w:cs="Times New Roman"/>
          <w:sz w:val="24"/>
        </w:rPr>
        <w:t>документа</w:t>
      </w:r>
      <w:r>
        <w:rPr>
          <w:rFonts w:ascii="Times New Roman" w:eastAsia="Times New Roman" w:hAnsi="Times New Roman" w:cs="Times New Roman"/>
          <w:sz w:val="24"/>
        </w:rPr>
        <w:t>.</w:t>
      </w:r>
      <w:commentRangeEnd w:id="14"/>
      <w:r w:rsidR="00452018">
        <w:rPr>
          <w:rStyle w:val="a8"/>
        </w:rPr>
        <w:commentReference w:id="14"/>
      </w:r>
    </w:p>
    <w:p w14:paraId="7DE8844B" w14:textId="77777777"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5C283186" w14:textId="77777777" w:rsidR="004B7480" w:rsidRPr="00956CF0" w:rsidRDefault="004B7480" w:rsidP="004B748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</w:t>
      </w:r>
      <w:r w:rsidR="00300EF7">
        <w:rPr>
          <w:rFonts w:ascii="Times New Roman" w:eastAsia="Times New Roman" w:hAnsi="Times New Roman" w:cs="Times New Roman"/>
          <w:sz w:val="24"/>
        </w:rPr>
        <w:t xml:space="preserve">с 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документа в «АРМ ОПК». </w:t>
      </w:r>
    </w:p>
    <w:p w14:paraId="0D00BA53" w14:textId="77777777" w:rsidR="004B7480" w:rsidRPr="005918C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6FF8B10E" w14:textId="77777777" w:rsidR="004B7480" w:rsidRPr="00EC0E22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Использовать </w:t>
      </w:r>
      <w:r w:rsidR="00300EF7">
        <w:rPr>
          <w:rFonts w:ascii="Times New Roman" w:eastAsia="Times New Roman" w:hAnsi="Times New Roman" w:cs="Times New Roman"/>
          <w:sz w:val="24"/>
        </w:rPr>
        <w:t xml:space="preserve">любой </w:t>
      </w:r>
      <w:r>
        <w:rPr>
          <w:rFonts w:ascii="Times New Roman" w:eastAsia="Times New Roman" w:hAnsi="Times New Roman" w:cs="Times New Roman"/>
          <w:sz w:val="24"/>
        </w:rPr>
        <w:t>тестовый документ.</w:t>
      </w:r>
    </w:p>
    <w:p w14:paraId="32AD5B0D" w14:textId="77777777"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3F8ACA07" w14:textId="77777777"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A75533F" w14:textId="77777777"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077686" w14:textId="77777777"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35AB5F7" w14:textId="77777777"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0A03A2EB" w14:textId="77777777"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488DD136" w14:textId="77777777"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Получить </w:t>
      </w:r>
      <w:r w:rsidR="00300EF7">
        <w:rPr>
          <w:rFonts w:ascii="Times New Roman" w:eastAsia="Times New Roman" w:hAnsi="Times New Roman" w:cs="Times New Roman"/>
          <w:sz w:val="24"/>
        </w:rPr>
        <w:t>заполненную форму АРМ ОПК;</w:t>
      </w:r>
    </w:p>
    <w:p w14:paraId="039FD52B" w14:textId="77777777"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300EF7">
        <w:rPr>
          <w:rFonts w:ascii="Times New Roman" w:eastAsia="Times New Roman" w:hAnsi="Times New Roman" w:cs="Times New Roman"/>
          <w:sz w:val="24"/>
        </w:rPr>
        <w:t>два раза на «Паспорт»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5C19037" w14:textId="77777777"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0DC64D4C" w14:textId="77777777"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«Данные, </w:t>
      </w:r>
      <w:r w:rsidR="00300EF7">
        <w:rPr>
          <w:rFonts w:ascii="Times New Roman" w:eastAsia="Times New Roman" w:hAnsi="Times New Roman" w:cs="Times New Roman"/>
          <w:sz w:val="24"/>
        </w:rPr>
        <w:t>содержащиеся в документе</w:t>
      </w:r>
      <w:r w:rsidR="00D33170">
        <w:rPr>
          <w:rFonts w:ascii="Times New Roman" w:eastAsia="Times New Roman" w:hAnsi="Times New Roman" w:cs="Times New Roman"/>
          <w:sz w:val="24"/>
        </w:rPr>
        <w:t>»,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00EF7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3170">
        <w:rPr>
          <w:rFonts w:ascii="Times New Roman" w:eastAsia="Times New Roman" w:hAnsi="Times New Roman" w:cs="Times New Roman"/>
          <w:sz w:val="24"/>
        </w:rPr>
        <w:t>быть,</w:t>
      </w:r>
      <w:r>
        <w:rPr>
          <w:rFonts w:ascii="Times New Roman" w:eastAsia="Times New Roman" w:hAnsi="Times New Roman" w:cs="Times New Roman"/>
          <w:sz w:val="24"/>
        </w:rPr>
        <w:t xml:space="preserve">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«</w:t>
      </w:r>
      <w:r w:rsidR="00300EF7">
        <w:rPr>
          <w:rFonts w:ascii="Times New Roman" w:eastAsia="Times New Roman" w:hAnsi="Times New Roman" w:cs="Times New Roman"/>
          <w:sz w:val="24"/>
        </w:rPr>
        <w:t>Визуальная зона</w:t>
      </w:r>
      <w:r>
        <w:rPr>
          <w:rFonts w:ascii="Times New Roman" w:eastAsia="Times New Roman" w:hAnsi="Times New Roman" w:cs="Times New Roman"/>
          <w:sz w:val="24"/>
        </w:rPr>
        <w:t>».</w:t>
      </w:r>
    </w:p>
    <w:p w14:paraId="0B9022BF" w14:textId="77777777"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3391AD77" w14:textId="77777777" w:rsidR="00300EF7" w:rsidRDefault="00300EF7" w:rsidP="004B7480"/>
    <w:p w14:paraId="76B86AEB" w14:textId="77777777" w:rsidR="00300EF7" w:rsidRDefault="00300EF7" w:rsidP="004B7480"/>
    <w:p w14:paraId="1BEABE85" w14:textId="77777777" w:rsidR="00300EF7" w:rsidRDefault="00300EF7" w:rsidP="004B7480"/>
    <w:p w14:paraId="179BC59E" w14:textId="77777777" w:rsidR="00300EF7" w:rsidRDefault="00300EF7" w:rsidP="004B7480"/>
    <w:p w14:paraId="4DF8F4F2" w14:textId="77777777" w:rsidR="00300EF7" w:rsidRDefault="00300EF7" w:rsidP="004B7480"/>
    <w:p w14:paraId="62D9CABE" w14:textId="77777777" w:rsidR="00300EF7" w:rsidRDefault="00300EF7" w:rsidP="004B7480"/>
    <w:p w14:paraId="5843CB44" w14:textId="77777777" w:rsidR="00300EF7" w:rsidRDefault="00300EF7" w:rsidP="004B7480"/>
    <w:p w14:paraId="3BD9CD4A" w14:textId="77777777" w:rsidR="00300EF7" w:rsidRDefault="00300EF7" w:rsidP="004B7480"/>
    <w:p w14:paraId="2DA564B4" w14:textId="77777777" w:rsidR="00300EF7" w:rsidRDefault="00300EF7" w:rsidP="004B7480"/>
    <w:p w14:paraId="3D15188B" w14:textId="77777777" w:rsidR="00300EF7" w:rsidRDefault="00300EF7" w:rsidP="004B7480"/>
    <w:p w14:paraId="6D5B6D73" w14:textId="77777777" w:rsidR="00300EF7" w:rsidRDefault="00300EF7" w:rsidP="004B7480"/>
    <w:p w14:paraId="6782D6A0" w14:textId="77777777" w:rsidR="00300EF7" w:rsidRDefault="00300EF7" w:rsidP="004B7480"/>
    <w:p w14:paraId="2170B016" w14:textId="77777777" w:rsidR="00300EF7" w:rsidRDefault="00300EF7" w:rsidP="004B7480"/>
    <w:p w14:paraId="7B200E69" w14:textId="77777777"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17D5CADB" w14:textId="77777777"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считывателя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14:paraId="7FD3FF02" w14:textId="77777777"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02EAEC90" w14:textId="77777777" w:rsidR="00300EF7" w:rsidRPr="00956CF0" w:rsidRDefault="002D42EE" w:rsidP="00300EF7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от компьютера</w:t>
      </w:r>
      <w:r w:rsidR="00300EF7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981F51B" w14:textId="77777777" w:rsidR="00300EF7" w:rsidRPr="005918C0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59A4C767" w14:textId="77777777" w:rsidR="00300EF7" w:rsidRPr="00EC0E22" w:rsidRDefault="00300EF7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14:paraId="2182ACE7" w14:textId="77777777"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2D2FD317" w14:textId="77777777"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EC1E389" w14:textId="77777777"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2D1DE" w14:textId="77777777"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179F5FC" w14:textId="77777777"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0EDE9134" w14:textId="77777777" w:rsidR="00300EF7" w:rsidRDefault="002D42EE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300EF7">
        <w:rPr>
          <w:rFonts w:ascii="Times New Roman" w:eastAsia="Times New Roman" w:hAnsi="Times New Roman" w:cs="Times New Roman"/>
          <w:sz w:val="24"/>
        </w:rPr>
        <w:t>;</w:t>
      </w:r>
    </w:p>
    <w:p w14:paraId="0B752467" w14:textId="77777777"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280232D9" w14:textId="77777777"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commentRangeStart w:id="15"/>
      <w:r>
        <w:rPr>
          <w:rFonts w:ascii="Times New Roman" w:eastAsia="Times New Roman" w:hAnsi="Times New Roman" w:cs="Times New Roman"/>
          <w:sz w:val="24"/>
        </w:rPr>
        <w:t>Считыватель будет отключен, дальнейшее взаимодействие невозможно</w:t>
      </w:r>
      <w:commentRangeEnd w:id="15"/>
      <w:r w:rsidR="00D8411F">
        <w:rPr>
          <w:rStyle w:val="a8"/>
        </w:rPr>
        <w:commentReference w:id="15"/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14:paraId="776587D8" w14:textId="77777777"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0D196195" w14:textId="77777777" w:rsidR="002D42EE" w:rsidRDefault="002D42EE" w:rsidP="00300EF7"/>
    <w:p w14:paraId="21C14B33" w14:textId="77777777" w:rsidR="002D42EE" w:rsidRDefault="002D42EE" w:rsidP="00300EF7"/>
    <w:p w14:paraId="0F6EB49A" w14:textId="77777777" w:rsidR="002D42EE" w:rsidRDefault="002D42EE" w:rsidP="00300EF7"/>
    <w:p w14:paraId="25133FF4" w14:textId="77777777" w:rsidR="002D42EE" w:rsidRDefault="002D42EE" w:rsidP="00300EF7"/>
    <w:p w14:paraId="6E893C78" w14:textId="77777777" w:rsidR="002D42EE" w:rsidRDefault="002D42EE" w:rsidP="00300EF7"/>
    <w:p w14:paraId="21E1B6B7" w14:textId="77777777" w:rsidR="002D42EE" w:rsidRDefault="002D42EE" w:rsidP="00300EF7"/>
    <w:p w14:paraId="6B2B4C57" w14:textId="77777777" w:rsidR="002D42EE" w:rsidRDefault="002D42EE" w:rsidP="00300EF7"/>
    <w:p w14:paraId="771C98D8" w14:textId="77777777" w:rsidR="002D42EE" w:rsidRDefault="002D42EE" w:rsidP="00300EF7"/>
    <w:p w14:paraId="1F207E66" w14:textId="77777777" w:rsidR="002D42EE" w:rsidRDefault="002D42EE" w:rsidP="00300EF7"/>
    <w:p w14:paraId="3C9DC022" w14:textId="77777777" w:rsidR="002D42EE" w:rsidRDefault="002D42EE" w:rsidP="00300EF7"/>
    <w:p w14:paraId="0AE0B138" w14:textId="77777777" w:rsidR="002D42EE" w:rsidRDefault="002D42EE" w:rsidP="00300EF7"/>
    <w:p w14:paraId="68FB7527" w14:textId="77777777" w:rsidR="002D42EE" w:rsidRDefault="002D42EE" w:rsidP="00300EF7"/>
    <w:p w14:paraId="11CA41C5" w14:textId="77777777" w:rsidR="002D42EE" w:rsidRDefault="002D42EE" w:rsidP="00300EF7"/>
    <w:p w14:paraId="1749EBED" w14:textId="77777777" w:rsidR="002D42EE" w:rsidRDefault="002D42EE" w:rsidP="00300EF7"/>
    <w:p w14:paraId="09EC8FE9" w14:textId="77777777" w:rsidR="002D42EE" w:rsidRDefault="002D42EE" w:rsidP="00300EF7"/>
    <w:p w14:paraId="53598295" w14:textId="77777777" w:rsidR="00437098" w:rsidRDefault="00437098" w:rsidP="002D42EE"/>
    <w:p w14:paraId="2BF37D06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3710226D" w14:textId="77777777"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считывателя.</w:t>
      </w:r>
    </w:p>
    <w:p w14:paraId="010581E0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4B540C6C" w14:textId="77777777"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</w:t>
      </w:r>
      <w:r w:rsidR="001F3A53">
        <w:rPr>
          <w:rFonts w:ascii="Times New Roman" w:eastAsia="Times New Roman" w:hAnsi="Times New Roman" w:cs="Times New Roman"/>
          <w:sz w:val="24"/>
        </w:rPr>
        <w:t xml:space="preserve">на короткое время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1F3A53">
        <w:rPr>
          <w:rFonts w:ascii="Times New Roman" w:eastAsia="Times New Roman" w:hAnsi="Times New Roman" w:cs="Times New Roman"/>
          <w:sz w:val="24"/>
        </w:rPr>
        <w:t>и подключить обратно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26D5EDA" w14:textId="77777777"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68DCD1C5" w14:textId="77777777"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14:paraId="7A686714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1247556B" w14:textId="77777777"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5A493C1" w14:textId="77777777"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5418F" w14:textId="77777777"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B70DAC0" w14:textId="77777777"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5384BC62" w14:textId="77777777"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63BE421" w14:textId="77777777"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62AB885F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699BA22A" w14:textId="77777777"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commentRangeStart w:id="16"/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EF1F5B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commentRangeEnd w:id="16"/>
      <w:r w:rsidR="00D8411F">
        <w:rPr>
          <w:rStyle w:val="a8"/>
        </w:rPr>
        <w:commentReference w:id="16"/>
      </w:r>
    </w:p>
    <w:p w14:paraId="12A9168D" w14:textId="77777777" w:rsidR="002D42EE" w:rsidRDefault="002D42EE" w:rsidP="002D42E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7BD2EB46" w14:textId="77777777" w:rsidR="002D42EE" w:rsidRDefault="002D42EE" w:rsidP="00300EF7"/>
    <w:p w14:paraId="6598C447" w14:textId="77777777" w:rsidR="002D42EE" w:rsidRDefault="002D42EE" w:rsidP="00300EF7"/>
    <w:p w14:paraId="30AECEB5" w14:textId="77777777" w:rsidR="002D42EE" w:rsidRDefault="002D42EE" w:rsidP="00300EF7"/>
    <w:p w14:paraId="3D3CB358" w14:textId="77777777" w:rsidR="002D42EE" w:rsidRDefault="002D42EE" w:rsidP="00300EF7"/>
    <w:p w14:paraId="5CB91CA5" w14:textId="77777777" w:rsidR="002D42EE" w:rsidRDefault="002D42EE" w:rsidP="00300EF7"/>
    <w:p w14:paraId="448CD270" w14:textId="77777777" w:rsidR="002D42EE" w:rsidRDefault="002D42EE" w:rsidP="00300EF7"/>
    <w:p w14:paraId="6971ED20" w14:textId="77777777" w:rsidR="002D42EE" w:rsidRDefault="002D42EE" w:rsidP="00300EF7"/>
    <w:p w14:paraId="52A2C7AE" w14:textId="77777777" w:rsidR="002D42EE" w:rsidRDefault="002D42EE" w:rsidP="00300EF7"/>
    <w:p w14:paraId="49D33CFF" w14:textId="77777777" w:rsidR="002D42EE" w:rsidRDefault="002D42EE" w:rsidP="00300EF7"/>
    <w:p w14:paraId="47D7D3DC" w14:textId="77777777" w:rsidR="002B31D8" w:rsidRDefault="002B31D8" w:rsidP="00300EF7"/>
    <w:p w14:paraId="3DE774DD" w14:textId="77777777" w:rsidR="002D42EE" w:rsidRDefault="002D42EE" w:rsidP="00300EF7"/>
    <w:p w14:paraId="737B293C" w14:textId="77777777" w:rsidR="002D42EE" w:rsidRDefault="002D42EE" w:rsidP="00300EF7"/>
    <w:p w14:paraId="56E9D2AA" w14:textId="77777777" w:rsidR="002D42EE" w:rsidRDefault="002D42EE" w:rsidP="00300EF7"/>
    <w:p w14:paraId="6343A4F0" w14:textId="77777777" w:rsidR="002D42EE" w:rsidRDefault="002D42EE" w:rsidP="00300EF7"/>
    <w:p w14:paraId="351B7B95" w14:textId="77777777" w:rsidR="002D42EE" w:rsidRDefault="002D42EE" w:rsidP="00300EF7"/>
    <w:p w14:paraId="7A60C849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6DF08B75" w14:textId="77777777"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после кратковременного отключения считывателя.</w:t>
      </w:r>
    </w:p>
    <w:p w14:paraId="4022F9EB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18DA944D" w14:textId="77777777"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повторную инициализацию после кратковременного отключения. </w:t>
      </w:r>
    </w:p>
    <w:p w14:paraId="1477FEFB" w14:textId="77777777"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5A7D8EB7" w14:textId="77777777"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14:paraId="1DD8F0C7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2699C428" w14:textId="77777777"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7406FF68" w14:textId="77777777"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81208E" w14:textId="77777777"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3CAD774" w14:textId="77777777"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07B85E40" w14:textId="77777777"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7048050" w14:textId="77777777"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2BB4658" w14:textId="77777777"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Нажать, правой клавишей мыши, на индикатор </w:t>
      </w:r>
      <w:bookmarkStart w:id="17" w:name="_Hlk83303639"/>
      <w:r>
        <w:rPr>
          <w:rFonts w:ascii="Times New Roman" w:eastAsia="Times New Roman" w:hAnsi="Times New Roman" w:cs="Times New Roman"/>
          <w:sz w:val="24"/>
        </w:rPr>
        <w:t>«Считыватель паспортов»</w:t>
      </w:r>
      <w:bookmarkEnd w:id="17"/>
      <w:r>
        <w:rPr>
          <w:rFonts w:ascii="Times New Roman" w:eastAsia="Times New Roman" w:hAnsi="Times New Roman" w:cs="Times New Roman"/>
          <w:sz w:val="24"/>
        </w:rPr>
        <w:t>;</w:t>
      </w:r>
    </w:p>
    <w:p w14:paraId="35866A2C" w14:textId="77777777" w:rsidR="002D42EE" w:rsidRDefault="00367BA4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</w:t>
      </w:r>
      <w:bookmarkStart w:id="18" w:name="_Hlk83303677"/>
      <w:r>
        <w:rPr>
          <w:rFonts w:ascii="Times New Roman" w:eastAsia="Times New Roman" w:hAnsi="Times New Roman" w:cs="Times New Roman"/>
          <w:sz w:val="24"/>
        </w:rPr>
        <w:t>Перезагрузка считывателя</w:t>
      </w:r>
      <w:bookmarkEnd w:id="18"/>
      <w:r>
        <w:rPr>
          <w:rFonts w:ascii="Times New Roman" w:eastAsia="Times New Roman" w:hAnsi="Times New Roman" w:cs="Times New Roman"/>
          <w:sz w:val="24"/>
        </w:rPr>
        <w:t>»;</w:t>
      </w:r>
      <w:r w:rsidR="002D42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A3E96A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2B3E294D" w14:textId="77777777"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</w:t>
      </w:r>
      <w:r w:rsidR="00367BA4">
        <w:rPr>
          <w:rFonts w:ascii="Times New Roman" w:eastAsia="Times New Roman" w:hAnsi="Times New Roman" w:cs="Times New Roman"/>
          <w:sz w:val="24"/>
        </w:rPr>
        <w:t xml:space="preserve"> инициализирован, светодиод будет гореть зеленым светом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AC345BF" w14:textId="77777777"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0057560B" w14:textId="77777777" w:rsidR="00957574" w:rsidRDefault="00957574" w:rsidP="002D42EE"/>
    <w:p w14:paraId="318C8ED2" w14:textId="77777777" w:rsidR="00957574" w:rsidRDefault="00957574" w:rsidP="002D42EE"/>
    <w:p w14:paraId="784FCD90" w14:textId="77777777" w:rsidR="00957574" w:rsidRDefault="00957574" w:rsidP="002D42EE"/>
    <w:p w14:paraId="288E17E5" w14:textId="77777777" w:rsidR="00957574" w:rsidRDefault="00957574" w:rsidP="002D42EE"/>
    <w:p w14:paraId="6E3770C0" w14:textId="77777777" w:rsidR="001F3A53" w:rsidRDefault="001F3A53" w:rsidP="002D42EE"/>
    <w:p w14:paraId="5FED574E" w14:textId="77777777" w:rsidR="001F3A53" w:rsidRDefault="001F3A53" w:rsidP="002D42EE"/>
    <w:p w14:paraId="2F3B385C" w14:textId="77777777" w:rsidR="001F3A53" w:rsidRDefault="001F3A53" w:rsidP="002D42EE"/>
    <w:p w14:paraId="0DEDDFEA" w14:textId="77777777" w:rsidR="001F3A53" w:rsidRDefault="001F3A53" w:rsidP="002D42EE"/>
    <w:p w14:paraId="79B3DA36" w14:textId="77777777" w:rsidR="002B31D8" w:rsidRDefault="002B31D8" w:rsidP="002D42EE"/>
    <w:p w14:paraId="03C75164" w14:textId="77777777" w:rsidR="001F3A53" w:rsidRDefault="001F3A53" w:rsidP="002D42EE"/>
    <w:p w14:paraId="108A21E7" w14:textId="77777777" w:rsidR="001F3A53" w:rsidRDefault="001F3A53" w:rsidP="002D42EE"/>
    <w:p w14:paraId="1E4353B7" w14:textId="77777777" w:rsidR="001F3A53" w:rsidRDefault="001F3A53" w:rsidP="002D42EE"/>
    <w:p w14:paraId="17EF612F" w14:textId="77777777" w:rsidR="001F3A53" w:rsidRDefault="001F3A53" w:rsidP="002D42EE"/>
    <w:p w14:paraId="55700969" w14:textId="77777777" w:rsidR="001F3A53" w:rsidRDefault="001F3A53" w:rsidP="002D42EE"/>
    <w:p w14:paraId="4625E9F8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378DAD5B" w14:textId="77777777"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14042DD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29520B14" w14:textId="77777777"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от компьютера считыватель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тестового документа. </w:t>
      </w:r>
    </w:p>
    <w:p w14:paraId="4B7FBC3B" w14:textId="77777777"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7E650596" w14:textId="77777777" w:rsidR="001F3A53" w:rsidRPr="00EC0E22" w:rsidRDefault="00D8411F" w:rsidP="001F3A53">
      <w:pPr>
        <w:rPr>
          <w:rFonts w:ascii="Times New Roman" w:eastAsia="Times New Roman" w:hAnsi="Times New Roman" w:cs="Times New Roman"/>
          <w:sz w:val="24"/>
        </w:rPr>
      </w:pPr>
      <w:ins w:id="19" w:author="Долгов Александр Васильевич" w:date="2021-09-23T13:10:00Z">
        <w:r>
          <w:rPr>
            <w:rFonts w:ascii="Times New Roman" w:eastAsia="Times New Roman" w:hAnsi="Times New Roman" w:cs="Times New Roman"/>
            <w:sz w:val="24"/>
          </w:rPr>
          <w:t xml:space="preserve">Авторизоваться </w:t>
        </w:r>
      </w:ins>
      <w:del w:id="20" w:author="Долгов Александр Васильевич" w:date="2021-09-23T13:10:00Z">
        <w:r w:rsidR="001F3A53" w:rsidDel="00D8411F">
          <w:rPr>
            <w:rFonts w:ascii="Times New Roman" w:eastAsia="Times New Roman" w:hAnsi="Times New Roman" w:cs="Times New Roman"/>
            <w:sz w:val="24"/>
          </w:rPr>
          <w:delText>В</w:delText>
        </w:r>
      </w:del>
      <w:ins w:id="21" w:author="Долгов Александр Васильевич" w:date="2021-09-23T13:10:00Z">
        <w:r>
          <w:rPr>
            <w:rFonts w:ascii="Times New Roman" w:eastAsia="Times New Roman" w:hAnsi="Times New Roman" w:cs="Times New Roman"/>
            <w:sz w:val="24"/>
          </w:rPr>
          <w:t>в</w:t>
        </w:r>
      </w:ins>
      <w:r w:rsidR="001F3A53">
        <w:rPr>
          <w:rFonts w:ascii="Times New Roman" w:eastAsia="Times New Roman" w:hAnsi="Times New Roman" w:cs="Times New Roman"/>
          <w:sz w:val="24"/>
        </w:rPr>
        <w:t xml:space="preserve"> «Системе Каскад» </w:t>
      </w:r>
      <w:del w:id="22" w:author="Долгов Александр Васильевич" w:date="2021-09-23T13:10:00Z">
        <w:r w:rsidR="001F3A53" w:rsidDel="00D8411F">
          <w:rPr>
            <w:rFonts w:ascii="Times New Roman" w:eastAsia="Times New Roman" w:hAnsi="Times New Roman" w:cs="Times New Roman"/>
            <w:sz w:val="24"/>
          </w:rPr>
          <w:delText xml:space="preserve">зайти </w:delText>
        </w:r>
      </w:del>
      <w:ins w:id="23" w:author="Долгов Александр Васильевич" w:date="2021-09-23T13:10:00Z">
        <w:r>
          <w:rPr>
            <w:rFonts w:ascii="Times New Roman" w:eastAsia="Times New Roman" w:hAnsi="Times New Roman" w:cs="Times New Roman"/>
            <w:sz w:val="24"/>
          </w:rPr>
          <w:t xml:space="preserve">используя </w:t>
        </w:r>
      </w:ins>
      <w:del w:id="24" w:author="Долгов Александр Васильевич" w:date="2021-09-23T13:10:00Z">
        <w:r w:rsidR="001F3A53" w:rsidDel="00D8411F">
          <w:rPr>
            <w:rFonts w:ascii="Times New Roman" w:eastAsia="Times New Roman" w:hAnsi="Times New Roman" w:cs="Times New Roman"/>
            <w:sz w:val="24"/>
          </w:rPr>
          <w:delText xml:space="preserve">под </w:delText>
        </w:r>
      </w:del>
      <w:r w:rsidR="001F3A53">
        <w:rPr>
          <w:rFonts w:ascii="Times New Roman" w:eastAsia="Times New Roman" w:hAnsi="Times New Roman" w:cs="Times New Roman"/>
          <w:sz w:val="24"/>
        </w:rPr>
        <w:t>логин</w:t>
      </w:r>
      <w:del w:id="25" w:author="Долгов Александр Васильевич" w:date="2021-09-23T13:12:00Z">
        <w:r w:rsidR="001F3A53" w:rsidDel="00DC3CAD">
          <w:rPr>
            <w:rFonts w:ascii="Times New Roman" w:eastAsia="Times New Roman" w:hAnsi="Times New Roman" w:cs="Times New Roman"/>
            <w:sz w:val="24"/>
          </w:rPr>
          <w:delText>о</w:delText>
        </w:r>
      </w:del>
      <w:del w:id="26" w:author="Долгов Александр Васильевич" w:date="2021-09-23T13:10:00Z">
        <w:r w:rsidR="001F3A53" w:rsidDel="00D8411F">
          <w:rPr>
            <w:rFonts w:ascii="Times New Roman" w:eastAsia="Times New Roman" w:hAnsi="Times New Roman" w:cs="Times New Roman"/>
            <w:sz w:val="24"/>
          </w:rPr>
          <w:delText>м</w:delText>
        </w:r>
      </w:del>
      <w:r w:rsidR="001F3A5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1F3A53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1F3A53">
        <w:rPr>
          <w:rFonts w:ascii="Times New Roman" w:eastAsia="Times New Roman" w:hAnsi="Times New Roman" w:cs="Times New Roman"/>
          <w:sz w:val="24"/>
        </w:rPr>
        <w:t xml:space="preserve"> </w:t>
      </w:r>
      <w:ins w:id="27" w:author="Долгов Александр Васильевич" w:date="2021-09-23T13:10:00Z">
        <w:r>
          <w:rPr>
            <w:rFonts w:ascii="Times New Roman" w:eastAsia="Times New Roman" w:hAnsi="Times New Roman" w:cs="Times New Roman"/>
            <w:sz w:val="24"/>
          </w:rPr>
          <w:t xml:space="preserve">и </w:t>
        </w:r>
      </w:ins>
      <w:r w:rsidR="001F3A53">
        <w:rPr>
          <w:rFonts w:ascii="Times New Roman" w:eastAsia="Times New Roman" w:hAnsi="Times New Roman" w:cs="Times New Roman"/>
          <w:sz w:val="24"/>
        </w:rPr>
        <w:t xml:space="preserve">пароль: </w:t>
      </w:r>
      <w:proofErr w:type="spellStart"/>
      <w:r w:rsidR="001F3A53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1F3A53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049449C0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47DE00C6" w14:textId="77777777"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AD08459" w14:textId="77777777"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20AB3" w14:textId="77777777"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E1129A0" w14:textId="77777777"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5376CC98" w14:textId="77777777"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0F93CB86" w14:textId="77777777"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3F3812A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1FAEE58D" w14:textId="77777777"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commentRangeStart w:id="28"/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форма «АРМ ОПК» </w:t>
      </w:r>
      <w:r w:rsidR="00A978BC">
        <w:rPr>
          <w:rFonts w:ascii="Times New Roman" w:eastAsia="Times New Roman" w:hAnsi="Times New Roman" w:cs="Times New Roman"/>
          <w:sz w:val="24"/>
        </w:rPr>
        <w:t xml:space="preserve">должна </w:t>
      </w:r>
      <w:r>
        <w:rPr>
          <w:rFonts w:ascii="Times New Roman" w:eastAsia="Times New Roman" w:hAnsi="Times New Roman" w:cs="Times New Roman"/>
          <w:sz w:val="24"/>
        </w:rPr>
        <w:t>б</w:t>
      </w:r>
      <w:r w:rsidR="00A978BC">
        <w:rPr>
          <w:rFonts w:ascii="Times New Roman" w:eastAsia="Times New Roman" w:hAnsi="Times New Roman" w:cs="Times New Roman"/>
          <w:sz w:val="24"/>
        </w:rPr>
        <w:t>ыть</w:t>
      </w:r>
      <w:r>
        <w:rPr>
          <w:rFonts w:ascii="Times New Roman" w:eastAsia="Times New Roman" w:hAnsi="Times New Roman" w:cs="Times New Roman"/>
          <w:sz w:val="24"/>
        </w:rPr>
        <w:t xml:space="preserve"> пустой</w:t>
      </w:r>
      <w:commentRangeEnd w:id="28"/>
      <w:r w:rsidR="00DC3CAD">
        <w:rPr>
          <w:rStyle w:val="a8"/>
        </w:rPr>
        <w:commentReference w:id="28"/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3A91C08" w14:textId="77777777"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59A50F29" w14:textId="77777777" w:rsidR="00957574" w:rsidRDefault="00957574" w:rsidP="002D42EE"/>
    <w:p w14:paraId="2C4370D6" w14:textId="77777777" w:rsidR="00957574" w:rsidRDefault="00957574" w:rsidP="002D42EE"/>
    <w:p w14:paraId="324C8C86" w14:textId="77777777" w:rsidR="00957574" w:rsidRDefault="00957574" w:rsidP="002D42EE"/>
    <w:p w14:paraId="3DB7AECC" w14:textId="77777777" w:rsidR="00957574" w:rsidRDefault="00957574" w:rsidP="002D42EE"/>
    <w:p w14:paraId="4AB991D7" w14:textId="77777777" w:rsidR="00957574" w:rsidRDefault="00957574" w:rsidP="002D42EE"/>
    <w:p w14:paraId="4C1CB4C1" w14:textId="77777777" w:rsidR="00957574" w:rsidRDefault="00957574" w:rsidP="002D42EE"/>
    <w:p w14:paraId="044F2D2E" w14:textId="77777777" w:rsidR="001F3A53" w:rsidRDefault="001F3A53" w:rsidP="002D42EE"/>
    <w:p w14:paraId="6C84E1C0" w14:textId="77777777" w:rsidR="001F3A53" w:rsidRDefault="001F3A53" w:rsidP="002D42EE"/>
    <w:p w14:paraId="40D56AC0" w14:textId="77777777" w:rsidR="001F3A53" w:rsidRDefault="001F3A53" w:rsidP="002D42EE"/>
    <w:p w14:paraId="566D2615" w14:textId="77777777" w:rsidR="001F3A53" w:rsidRDefault="001F3A53" w:rsidP="002D42EE"/>
    <w:p w14:paraId="345AE7C5" w14:textId="77777777" w:rsidR="001F3A53" w:rsidRDefault="001F3A53" w:rsidP="002D42EE"/>
    <w:p w14:paraId="1E7A38E0" w14:textId="77777777" w:rsidR="001F3A53" w:rsidRDefault="001F3A53" w:rsidP="002D42EE"/>
    <w:p w14:paraId="51E4A7B7" w14:textId="77777777" w:rsidR="001F3A53" w:rsidRDefault="001F3A53" w:rsidP="002D42EE"/>
    <w:p w14:paraId="4C02F61D" w14:textId="77777777" w:rsidR="001F3A53" w:rsidRDefault="001F3A53" w:rsidP="002D42EE"/>
    <w:p w14:paraId="28A8A030" w14:textId="77777777" w:rsidR="001F3A53" w:rsidRDefault="001F3A53" w:rsidP="002D42EE"/>
    <w:p w14:paraId="68160942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306E0F2E" w14:textId="77777777"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9492843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569A4FEE" w14:textId="77777777"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на короткое время</w:t>
      </w:r>
      <w:r w:rsidR="008122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 xml:space="preserve">во время считывания документа,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и подключить обратно. </w:t>
      </w:r>
    </w:p>
    <w:p w14:paraId="78F94323" w14:textId="77777777"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0D918237" w14:textId="77777777"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223D2C0F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1FCFF825" w14:textId="77777777"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086F5BDE" w14:textId="77777777"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23FE82" w14:textId="77777777"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06E7972C" w14:textId="77777777"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7D9F3392" w14:textId="77777777"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5F8A57E8" w14:textId="77777777"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95B4076" w14:textId="77777777"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CC4DF43" w14:textId="77777777"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47B5D280" w14:textId="77777777"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commentRangeStart w:id="29"/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 w:rsidR="00A978BC">
        <w:rPr>
          <w:rFonts w:ascii="Times New Roman" w:eastAsia="Times New Roman" w:hAnsi="Times New Roman" w:cs="Times New Roman"/>
          <w:sz w:val="24"/>
        </w:rPr>
        <w:t>, форма «АРМ ОПК» должна быть пустой</w:t>
      </w:r>
      <w:commentRangeEnd w:id="29"/>
      <w:r w:rsidR="00065D26">
        <w:rPr>
          <w:rStyle w:val="a8"/>
        </w:rPr>
        <w:commentReference w:id="29"/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5594514" w14:textId="77777777"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6CBBDC2A" w14:textId="77777777" w:rsidR="001F3A53" w:rsidRDefault="001F3A53" w:rsidP="002D42EE"/>
    <w:p w14:paraId="7DFA3788" w14:textId="77777777" w:rsidR="001F3A53" w:rsidRDefault="001F3A53" w:rsidP="002D42EE"/>
    <w:p w14:paraId="03315B6A" w14:textId="77777777" w:rsidR="001F3A53" w:rsidRDefault="001F3A53" w:rsidP="002D42EE"/>
    <w:p w14:paraId="178CA07E" w14:textId="77777777" w:rsidR="001F3A53" w:rsidRDefault="001F3A53" w:rsidP="002D42EE"/>
    <w:p w14:paraId="08F5B0FC" w14:textId="77777777" w:rsidR="001F3A53" w:rsidRDefault="001F3A53" w:rsidP="002D42EE"/>
    <w:p w14:paraId="5493684C" w14:textId="77777777" w:rsidR="001F3A53" w:rsidRDefault="001F3A53" w:rsidP="002D42EE"/>
    <w:p w14:paraId="361500A7" w14:textId="77777777" w:rsidR="001F3A53" w:rsidRDefault="001F3A53" w:rsidP="002D42EE"/>
    <w:p w14:paraId="5EC6E6B9" w14:textId="77777777" w:rsidR="001F3A53" w:rsidRDefault="001F3A53" w:rsidP="002D42EE"/>
    <w:p w14:paraId="0F8E422B" w14:textId="77777777" w:rsidR="001F3A53" w:rsidRDefault="001F3A53" w:rsidP="002D42EE"/>
    <w:p w14:paraId="5F8D21DE" w14:textId="77777777" w:rsidR="001F3A53" w:rsidRDefault="001F3A53" w:rsidP="002D42EE"/>
    <w:p w14:paraId="44592EF8" w14:textId="77777777" w:rsidR="001F3A53" w:rsidRDefault="001F3A53" w:rsidP="002D42EE"/>
    <w:p w14:paraId="2C6BBA75" w14:textId="77777777" w:rsidR="00957574" w:rsidRDefault="00957574" w:rsidP="002D42EE"/>
    <w:p w14:paraId="3BDCF697" w14:textId="77777777" w:rsidR="001F3A53" w:rsidRDefault="001F3A53" w:rsidP="002D42EE"/>
    <w:p w14:paraId="26ECE1C3" w14:textId="77777777"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689DC6AF" w14:textId="77777777"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commentRangeStart w:id="30"/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commentRangeEnd w:id="30"/>
      <w:r w:rsidR="00065D26">
        <w:rPr>
          <w:rStyle w:val="a8"/>
        </w:rPr>
        <w:commentReference w:id="30"/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14:paraId="07DC2768" w14:textId="77777777"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23E06F9D" w14:textId="77777777"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426A1AA" w14:textId="77777777"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0914E97A" w14:textId="77777777"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024DA466" w14:textId="77777777"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77A87D92" w14:textId="77777777"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5E643CE" w14:textId="77777777"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3E052" w14:textId="77777777"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E818341" w14:textId="77777777"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699529CE" w14:textId="77777777"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1A71B1D5" w14:textId="77777777"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14:paraId="16C004BC" w14:textId="77777777"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F82574B" w14:textId="77777777"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265BBE86" w14:textId="77777777"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A8F233" w14:textId="77777777"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746047FF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2CB6E7B1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7FE3340F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4A511D95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24E8B9F8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0F331499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35A9D938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4FFF168E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08111DEE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13B5ECDC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454C6CA5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1FF0BCAD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7182FE4E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4962DEC9" w14:textId="77777777"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14:paraId="7109A6F3" w14:textId="77777777"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1A56A1A1" w14:textId="77777777"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commentRangeStart w:id="31"/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commentRangeEnd w:id="31"/>
      <w:r w:rsidR="00065D26">
        <w:rPr>
          <w:rStyle w:val="a8"/>
        </w:rPr>
        <w:commentReference w:id="31"/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8835FF4" w14:textId="77777777"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3304CB8A" w14:textId="77777777"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A0133F0" w14:textId="77777777"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7B3270F9" w14:textId="77777777"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59250B26" w14:textId="77777777"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7D299308" w14:textId="77777777"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EFA9F21" w14:textId="77777777"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B78D54" w14:textId="77777777"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FB5AF46" w14:textId="77777777"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6811EF83" w14:textId="77777777"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131E61B0" w14:textId="77777777"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14:paraId="0F966266" w14:textId="77777777"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749A525" w14:textId="77777777"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7F5137DB" w14:textId="77777777"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9D8CE55" w14:textId="77777777"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3D7083CC" w14:textId="77777777" w:rsidR="00527E70" w:rsidRDefault="00527E70" w:rsidP="00957574"/>
    <w:p w14:paraId="207CF8AF" w14:textId="77777777" w:rsidR="00527E70" w:rsidRDefault="00527E70" w:rsidP="00957574"/>
    <w:p w14:paraId="755D27AA" w14:textId="77777777" w:rsidR="00527E70" w:rsidRDefault="00527E70" w:rsidP="00957574"/>
    <w:p w14:paraId="11C799A6" w14:textId="77777777" w:rsidR="00527E70" w:rsidRDefault="00527E70" w:rsidP="00957574"/>
    <w:p w14:paraId="315E3692" w14:textId="77777777" w:rsidR="00527E70" w:rsidRDefault="00527E70" w:rsidP="00957574"/>
    <w:p w14:paraId="06603A89" w14:textId="77777777" w:rsidR="00527E70" w:rsidRDefault="00527E70" w:rsidP="00957574"/>
    <w:p w14:paraId="34B255CA" w14:textId="77777777" w:rsidR="00527E70" w:rsidRDefault="00527E70" w:rsidP="00957574"/>
    <w:p w14:paraId="3891ECD1" w14:textId="77777777" w:rsidR="00527E70" w:rsidRDefault="00527E70" w:rsidP="00957574"/>
    <w:p w14:paraId="5136DDE0" w14:textId="77777777" w:rsidR="00527E70" w:rsidRDefault="00527E70" w:rsidP="00957574"/>
    <w:p w14:paraId="40EAACF2" w14:textId="77777777" w:rsidR="00527E70" w:rsidRDefault="00527E70" w:rsidP="00957574"/>
    <w:p w14:paraId="05F9A033" w14:textId="77777777" w:rsidR="00527E70" w:rsidRDefault="00527E70" w:rsidP="00957574"/>
    <w:p w14:paraId="548387AA" w14:textId="77777777" w:rsidR="00527E70" w:rsidRDefault="00527E70" w:rsidP="00957574"/>
    <w:p w14:paraId="54F85501" w14:textId="77777777" w:rsidR="00527E70" w:rsidRDefault="00527E70" w:rsidP="00957574"/>
    <w:p w14:paraId="55E1F5CE" w14:textId="77777777" w:rsidR="003928BF" w:rsidRDefault="003928BF" w:rsidP="00957574"/>
    <w:p w14:paraId="589FD5FF" w14:textId="77777777"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06E182A3" w14:textId="77777777"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45D6961" w14:textId="77777777"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5EA070A0" w14:textId="77777777"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C0D816B" w14:textId="77777777"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3D2AB0CD" w14:textId="77777777"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29CD7487" w14:textId="77777777"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49FC2088" w14:textId="77777777"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6878D1CD" w14:textId="77777777"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15A1DA" w14:textId="77777777"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EEF161E" w14:textId="77777777"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5530425B" w14:textId="77777777"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376E8582" w14:textId="77777777"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14:paraId="2604AE03" w14:textId="77777777"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 w:rsidRPr="00EB5A84">
        <w:rPr>
          <w:rFonts w:ascii="Times New Roman" w:eastAsia="Times New Roman" w:hAnsi="Times New Roman" w:cs="Times New Roman"/>
          <w:sz w:val="24"/>
        </w:rPr>
        <w:t>;</w:t>
      </w:r>
    </w:p>
    <w:p w14:paraId="1C945E24" w14:textId="77777777"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02EC55A3" w14:textId="77777777"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F9DF76D" w14:textId="77777777"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2A29E6B2" w14:textId="77777777" w:rsidR="002328BF" w:rsidRDefault="002328BF" w:rsidP="00527E70"/>
    <w:p w14:paraId="2483F9D5" w14:textId="77777777" w:rsidR="004D6FEF" w:rsidRDefault="004D6FEF" w:rsidP="00527E70"/>
    <w:p w14:paraId="76141892" w14:textId="77777777" w:rsidR="004D6FEF" w:rsidRDefault="004D6FEF" w:rsidP="00527E70"/>
    <w:p w14:paraId="7BFFA214" w14:textId="77777777" w:rsidR="004D6FEF" w:rsidRDefault="004D6FEF" w:rsidP="00527E70"/>
    <w:p w14:paraId="18F9E203" w14:textId="77777777" w:rsidR="004D6FEF" w:rsidRDefault="004D6FEF" w:rsidP="00527E70"/>
    <w:p w14:paraId="45605399" w14:textId="77777777" w:rsidR="004D6FEF" w:rsidRDefault="004D6FEF" w:rsidP="00527E70"/>
    <w:p w14:paraId="1B73EB80" w14:textId="77777777" w:rsidR="004D6FEF" w:rsidRDefault="004D6FEF" w:rsidP="00527E70"/>
    <w:p w14:paraId="491E5BF3" w14:textId="77777777" w:rsidR="004D6FEF" w:rsidRDefault="004D6FEF" w:rsidP="00527E70"/>
    <w:p w14:paraId="2CBA59F0" w14:textId="77777777" w:rsidR="004D6FEF" w:rsidRDefault="004D6FEF" w:rsidP="00527E70"/>
    <w:p w14:paraId="04190BCE" w14:textId="77777777" w:rsidR="004D6FEF" w:rsidRDefault="004D6FEF" w:rsidP="00527E70"/>
    <w:p w14:paraId="4FE6997A" w14:textId="77777777" w:rsidR="004D6FEF" w:rsidRDefault="004D6FEF" w:rsidP="00527E70"/>
    <w:p w14:paraId="5C9ACDA3" w14:textId="77777777" w:rsidR="003928BF" w:rsidRDefault="003928BF" w:rsidP="00527E70"/>
    <w:p w14:paraId="39CFCAC5" w14:textId="77777777" w:rsidR="004D6FEF" w:rsidRDefault="004D6FEF" w:rsidP="00527E70"/>
    <w:p w14:paraId="73A2B843" w14:textId="77777777"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14:paraId="4483D43B" w14:textId="77777777"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071B8DF" w14:textId="77777777"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14:paraId="75CE09E4" w14:textId="77777777"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C5E6995" w14:textId="77777777"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14:paraId="4D057FC6" w14:textId="77777777"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14:paraId="6703B880" w14:textId="77777777"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14:paraId="14CA0415" w14:textId="77777777"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50B5D97" w14:textId="77777777"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23A07" w14:textId="77777777"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16490606" w14:textId="77777777"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14:paraId="0A78C1BD" w14:textId="77777777"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14:paraId="55AD33EB" w14:textId="77777777"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14:paraId="70ADAA6A" w14:textId="77777777"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16FA1DD" w14:textId="77777777"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14:paraId="42A170C7" w14:textId="77777777"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67065CC" w14:textId="77777777"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14:paraId="60FE2557" w14:textId="77777777" w:rsidR="002328BF" w:rsidRDefault="002328BF" w:rsidP="00527E70"/>
    <w:p w14:paraId="10EB5978" w14:textId="77777777" w:rsidR="002328BF" w:rsidRDefault="002328BF" w:rsidP="00527E70"/>
    <w:p w14:paraId="2FD4026C" w14:textId="77777777" w:rsidR="002328BF" w:rsidRDefault="002328BF" w:rsidP="00527E70"/>
    <w:p w14:paraId="736DBB0E" w14:textId="77777777" w:rsidR="002328BF" w:rsidRDefault="002328BF" w:rsidP="00527E70"/>
    <w:p w14:paraId="53ADEF69" w14:textId="77777777" w:rsidR="002328BF" w:rsidRDefault="002328BF" w:rsidP="00527E70"/>
    <w:p w14:paraId="52C67B91" w14:textId="77777777" w:rsidR="002328BF" w:rsidRDefault="002328BF" w:rsidP="00527E70"/>
    <w:p w14:paraId="237F3D26" w14:textId="77777777" w:rsidR="002328BF" w:rsidRDefault="002328BF" w:rsidP="00527E70"/>
    <w:p w14:paraId="63599B9E" w14:textId="77777777" w:rsidR="002328BF" w:rsidRDefault="002328BF" w:rsidP="00527E70"/>
    <w:p w14:paraId="7FB3DACE" w14:textId="77777777" w:rsidR="004D6FEF" w:rsidRDefault="004D6FEF" w:rsidP="00527E70"/>
    <w:p w14:paraId="31DE0BF2" w14:textId="77777777" w:rsidR="004D6FEF" w:rsidRDefault="004D6FEF" w:rsidP="00527E70"/>
    <w:p w14:paraId="2E7D072D" w14:textId="77777777" w:rsidR="002328BF" w:rsidRDefault="002328BF" w:rsidP="00527E70"/>
    <w:p w14:paraId="0D890F09" w14:textId="77777777" w:rsidR="002328BF" w:rsidRDefault="002328BF" w:rsidP="00527E70"/>
    <w:p w14:paraId="5E127CE6" w14:textId="77777777" w:rsidR="002328BF" w:rsidRDefault="002328BF" w:rsidP="00527E70"/>
    <w:p w14:paraId="064E58FA" w14:textId="52495662" w:rsidR="002E0109" w:rsidRDefault="002E0109" w:rsidP="00094ED1">
      <w:pPr>
        <w:rPr>
          <w:ins w:id="32" w:author="Долгов Александр Васильевич" w:date="2021-09-23T14:49:00Z"/>
          <w:color w:val="FF0000"/>
        </w:rPr>
      </w:pPr>
    </w:p>
    <w:p w14:paraId="6283C484" w14:textId="5476556B" w:rsidR="00AB5F62" w:rsidRDefault="00AB5F62" w:rsidP="00094ED1">
      <w:pPr>
        <w:rPr>
          <w:ins w:id="33" w:author="Долгов Александр Васильевич" w:date="2021-09-23T14:50:00Z"/>
          <w:color w:val="FF0000"/>
        </w:rPr>
      </w:pPr>
      <w:ins w:id="34" w:author="Долгов Александр Васильевич" w:date="2021-09-23T14:49:00Z">
        <w:r>
          <w:rPr>
            <w:color w:val="FF0000"/>
          </w:rPr>
          <w:t>Добавить кейс для проверки считывания фотографий вписан</w:t>
        </w:r>
      </w:ins>
      <w:ins w:id="35" w:author="Долгов Александр Васильевич" w:date="2021-09-23T14:50:00Z">
        <w:r>
          <w:rPr>
            <w:color w:val="FF0000"/>
          </w:rPr>
          <w:t>ных лиц</w:t>
        </w:r>
      </w:ins>
    </w:p>
    <w:p w14:paraId="5AB7CD4D" w14:textId="19257D5A" w:rsidR="00AB5F62" w:rsidRPr="00D20276" w:rsidRDefault="00AB5F62" w:rsidP="00094ED1">
      <w:pPr>
        <w:rPr>
          <w:color w:val="FF0000"/>
        </w:rPr>
      </w:pPr>
      <w:ins w:id="36" w:author="Долгов Александр Васильевич" w:date="2021-09-23T14:50:00Z">
        <w:r>
          <w:rPr>
            <w:color w:val="FF0000"/>
          </w:rPr>
          <w:t>Добавить</w:t>
        </w:r>
      </w:ins>
      <w:ins w:id="37" w:author="Долгов Александр Васильевич" w:date="2021-09-23T14:51:00Z">
        <w:r>
          <w:rPr>
            <w:color w:val="FF0000"/>
          </w:rPr>
          <w:t xml:space="preserve"> кейс для проверки статуса службы распространения сертификатов (</w:t>
        </w:r>
      </w:ins>
      <w:ins w:id="38" w:author="Долгов Александр Васильевич" w:date="2021-09-23T14:52:00Z">
        <w:r>
          <w:rPr>
            <w:color w:val="FF0000"/>
          </w:rPr>
          <w:t xml:space="preserve">автоматическое включение после </w:t>
        </w:r>
      </w:ins>
      <w:ins w:id="39" w:author="Долгов Александр Васильевич" w:date="2021-09-23T14:51:00Z">
        <w:r>
          <w:rPr>
            <w:color w:val="FF0000"/>
          </w:rPr>
          <w:t>отключ</w:t>
        </w:r>
      </w:ins>
      <w:ins w:id="40" w:author="Долгов Александр Васильевич" w:date="2021-09-23T14:52:00Z">
        <w:r>
          <w:rPr>
            <w:color w:val="FF0000"/>
          </w:rPr>
          <w:t>ения руками</w:t>
        </w:r>
      </w:ins>
      <w:ins w:id="41" w:author="Долгов Александр Васильевич" w:date="2021-09-23T14:51:00Z">
        <w:r>
          <w:rPr>
            <w:color w:val="FF0000"/>
          </w:rPr>
          <w:t>)</w:t>
        </w:r>
      </w:ins>
    </w:p>
    <w:sectPr w:rsidR="00AB5F62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Долгов Александр Васильевич" w:date="2021-09-23T11:57:00Z" w:initials="ДАВ">
    <w:p w14:paraId="4171EA1A" w14:textId="77777777" w:rsidR="000B3799" w:rsidRPr="00AB5F62" w:rsidRDefault="000B3799">
      <w:pPr>
        <w:pStyle w:val="a9"/>
      </w:pPr>
      <w:r>
        <w:rPr>
          <w:rStyle w:val="a8"/>
        </w:rPr>
        <w:annotationRef/>
      </w:r>
      <w:r>
        <w:t xml:space="preserve">Заменить на использование документа другого формата, помимо </w:t>
      </w:r>
      <w:r>
        <w:rPr>
          <w:lang w:val="en-US"/>
        </w:rPr>
        <w:t>ID</w:t>
      </w:r>
      <w:r>
        <w:t>-3</w:t>
      </w:r>
    </w:p>
  </w:comment>
  <w:comment w:id="4" w:author="Долгов Александр Васильевич" w:date="2021-09-23T12:05:00Z" w:initials="ДАВ">
    <w:p w14:paraId="4A2ECFD2" w14:textId="77777777" w:rsidR="000B3799" w:rsidRDefault="000B3799">
      <w:pPr>
        <w:pStyle w:val="a9"/>
      </w:pPr>
      <w:r>
        <w:rPr>
          <w:rStyle w:val="a8"/>
        </w:rPr>
        <w:annotationRef/>
      </w:r>
      <w:r>
        <w:t>Разве получение изображение не выполняется при каждом чтении документа?</w:t>
      </w:r>
    </w:p>
  </w:comment>
  <w:comment w:id="5" w:author="Долгов Александр Васильевич" w:date="2021-09-23T12:00:00Z" w:initials="ДАВ">
    <w:p w14:paraId="00E7861B" w14:textId="77777777" w:rsidR="000B3799" w:rsidRPr="00EE3B1C" w:rsidRDefault="000B3799">
      <w:pPr>
        <w:pStyle w:val="a9"/>
      </w:pPr>
      <w:r>
        <w:rPr>
          <w:rStyle w:val="a8"/>
        </w:rPr>
        <w:annotationRef/>
      </w:r>
      <w:r>
        <w:t>Добавь в начале описания список используемых документов в тестах и добавляй ссылки на него в описании тест-кейсов.</w:t>
      </w:r>
      <w:r>
        <w:br/>
        <w:t>В описание документа добавь его характеристики</w:t>
      </w:r>
      <w:r w:rsidRPr="00EE3B1C">
        <w:t xml:space="preserve">: </w:t>
      </w:r>
      <w:r>
        <w:t>формат документа, наличие</w:t>
      </w:r>
      <w:r w:rsidRPr="00EE3B1C">
        <w:t>/</w:t>
      </w:r>
      <w:r>
        <w:t>отсутствие ИС</w:t>
      </w:r>
    </w:p>
  </w:comment>
  <w:comment w:id="6" w:author="Долгов Александр Васильевич" w:date="2021-09-23T12:03:00Z" w:initials="ДАВ">
    <w:p w14:paraId="4D1072FA" w14:textId="77777777" w:rsidR="000B3799" w:rsidRDefault="000B3799">
      <w:pPr>
        <w:pStyle w:val="a9"/>
      </w:pPr>
      <w:r>
        <w:rPr>
          <w:rStyle w:val="a8"/>
        </w:rPr>
        <w:annotationRef/>
      </w:r>
      <w:r>
        <w:t>В раскрытом виде, страницей с установочными данными на рабочую поверхность</w:t>
      </w:r>
    </w:p>
  </w:comment>
  <w:comment w:id="7" w:author="Долгов Александр Васильевич" w:date="2021-09-23T12:04:00Z" w:initials="ДАВ">
    <w:p w14:paraId="0B17D15E" w14:textId="77777777" w:rsidR="000B3799" w:rsidRDefault="000B3799">
      <w:pPr>
        <w:pStyle w:val="a9"/>
      </w:pPr>
      <w:r>
        <w:rPr>
          <w:rStyle w:val="a8"/>
        </w:rPr>
        <w:annotationRef/>
      </w:r>
      <w:r>
        <w:t>На главной форме АРМ ОПК в поле «Из документа»</w:t>
      </w:r>
    </w:p>
  </w:comment>
  <w:comment w:id="8" w:author="Долгов Александр Васильевич" w:date="2021-09-23T12:35:00Z" w:initials="ДАВ">
    <w:p w14:paraId="286B01A7" w14:textId="77777777" w:rsidR="000B3799" w:rsidRDefault="000B3799">
      <w:pPr>
        <w:pStyle w:val="a9"/>
      </w:pPr>
      <w:r>
        <w:rPr>
          <w:rStyle w:val="a8"/>
        </w:rPr>
        <w:annotationRef/>
      </w:r>
      <w:r>
        <w:t>Какой функционал при этом проверяется?</w:t>
      </w:r>
    </w:p>
  </w:comment>
  <w:comment w:id="9" w:author="Долгов Александр Васильевич" w:date="2021-09-23T12:35:00Z" w:initials="ДАВ">
    <w:p w14:paraId="2C2B1F9D" w14:textId="77777777" w:rsidR="000B3799" w:rsidRDefault="000B3799">
      <w:pPr>
        <w:pStyle w:val="a9"/>
      </w:pPr>
      <w:r>
        <w:rPr>
          <w:rStyle w:val="a8"/>
        </w:rPr>
        <w:annotationRef/>
      </w:r>
      <w:r>
        <w:t>Этого обычно хватает для получения данных</w:t>
      </w:r>
    </w:p>
  </w:comment>
  <w:comment w:id="10" w:author="Долгов Александр Васильевич" w:date="2021-09-23T12:36:00Z" w:initials="ДАВ">
    <w:p w14:paraId="0D688981" w14:textId="77777777" w:rsidR="000B3799" w:rsidRDefault="000B3799">
      <w:pPr>
        <w:pStyle w:val="a9"/>
      </w:pPr>
      <w:r>
        <w:rPr>
          <w:rStyle w:val="a8"/>
        </w:rPr>
        <w:annotationRef/>
      </w:r>
      <w:r>
        <w:t>Какой функционал при этом проверяется?</w:t>
      </w:r>
    </w:p>
  </w:comment>
  <w:comment w:id="11" w:author="Долгов Александр Васильевич" w:date="2021-09-23T12:38:00Z" w:initials="ДАВ">
    <w:p w14:paraId="7E6FC791" w14:textId="77777777" w:rsidR="000B3799" w:rsidRDefault="000B3799">
      <w:pPr>
        <w:pStyle w:val="a9"/>
      </w:pPr>
      <w:r>
        <w:rPr>
          <w:rStyle w:val="a8"/>
        </w:rPr>
        <w:annotationRef/>
      </w:r>
      <w:r>
        <w:t>Результат будет напрямую зависеть от настроек, выставленных перед считыванием документа</w:t>
      </w:r>
    </w:p>
  </w:comment>
  <w:comment w:id="12" w:author="Долгов Александр Васильевич" w:date="2021-09-23T12:48:00Z" w:initials="ДАВ">
    <w:p w14:paraId="2147FE3D" w14:textId="77777777" w:rsidR="000B3799" w:rsidRDefault="000B3799">
      <w:pPr>
        <w:pStyle w:val="a9"/>
      </w:pPr>
      <w:r>
        <w:rPr>
          <w:rStyle w:val="a8"/>
        </w:rPr>
        <w:annotationRef/>
      </w:r>
      <w:r>
        <w:t>Объедини работу с кнопками по составу изображений и их качеству в тестовый набор.</w:t>
      </w:r>
      <w:r>
        <w:br/>
        <w:t>Для тестового набора добавь свои условия для сокращения работы тестировщика (за раз получить возможный результат), при выявлении ошибок уже дать ссылку на прохождение соответствующего тест-кейса</w:t>
      </w:r>
    </w:p>
  </w:comment>
  <w:comment w:id="13" w:author="Долгов Александр Васильевич" w:date="2021-09-23T13:04:00Z" w:initials="ДАВ">
    <w:p w14:paraId="61F127AD" w14:textId="77777777" w:rsidR="000B3799" w:rsidRDefault="000B3799">
      <w:pPr>
        <w:pStyle w:val="a9"/>
      </w:pPr>
      <w:r>
        <w:rPr>
          <w:rStyle w:val="a8"/>
        </w:rPr>
        <w:annotationRef/>
      </w:r>
      <w:r>
        <w:t>Также объединить в тестовый набор при чтении документа с ИС</w:t>
      </w:r>
    </w:p>
  </w:comment>
  <w:comment w:id="14" w:author="Долгов Александр Васильевич" w:date="2021-09-23T15:07:00Z" w:initials="ДАВ">
    <w:p w14:paraId="5968F95F" w14:textId="71193511" w:rsidR="000B3799" w:rsidRPr="00452018" w:rsidRDefault="000B3799">
      <w:pPr>
        <w:pStyle w:val="a9"/>
      </w:pPr>
      <w:r>
        <w:rPr>
          <w:rStyle w:val="a8"/>
        </w:rPr>
        <w:annotationRef/>
      </w:r>
      <w:r>
        <w:t xml:space="preserve">Разве проверка считывания </w:t>
      </w:r>
      <w:r>
        <w:rPr>
          <w:lang w:val="en-US"/>
        </w:rPr>
        <w:t>MRZ</w:t>
      </w:r>
      <w:r w:rsidRPr="00452018">
        <w:t xml:space="preserve"> </w:t>
      </w:r>
      <w:r>
        <w:t>не было выполнено ранее?</w:t>
      </w:r>
    </w:p>
  </w:comment>
  <w:comment w:id="15" w:author="Долгов Александр Васильевич" w:date="2021-09-23T13:06:00Z" w:initials="ДАВ">
    <w:p w14:paraId="7B8BF68E" w14:textId="77777777" w:rsidR="000B3799" w:rsidRDefault="000B3799">
      <w:pPr>
        <w:pStyle w:val="a9"/>
      </w:pPr>
      <w:r>
        <w:rPr>
          <w:rStyle w:val="a8"/>
        </w:rPr>
        <w:annotationRef/>
      </w:r>
      <w:r>
        <w:t>Как этот результат проверить? На что направлен этот тест?</w:t>
      </w:r>
    </w:p>
  </w:comment>
  <w:comment w:id="16" w:author="Долгов Александр Васильевич" w:date="2021-09-23T13:07:00Z" w:initials="ДАВ">
    <w:p w14:paraId="437E9634" w14:textId="77777777" w:rsidR="000B3799" w:rsidRDefault="000B3799">
      <w:pPr>
        <w:pStyle w:val="a9"/>
      </w:pPr>
      <w:r>
        <w:rPr>
          <w:rStyle w:val="a8"/>
        </w:rPr>
        <w:annotationRef/>
      </w:r>
      <w:r>
        <w:t>Какую функцию проверяет этот тест?</w:t>
      </w:r>
    </w:p>
  </w:comment>
  <w:comment w:id="28" w:author="Долгов Александр Васильевич" w:date="2021-09-23T13:13:00Z" w:initials="ДАВ">
    <w:p w14:paraId="6A552307" w14:textId="77777777" w:rsidR="000B3799" w:rsidRDefault="000B3799">
      <w:pPr>
        <w:pStyle w:val="a9"/>
      </w:pPr>
      <w:r>
        <w:rPr>
          <w:rStyle w:val="a8"/>
        </w:rPr>
        <w:annotationRef/>
      </w:r>
      <w:r>
        <w:t>Какая функция ПО проверяется, что будет в случае, если форма «АРМ ОПК» не будет пустой?</w:t>
      </w:r>
    </w:p>
  </w:comment>
  <w:comment w:id="29" w:author="Долгов Александр Васильевич" w:date="2021-09-23T14:32:00Z" w:initials="ДАВ">
    <w:p w14:paraId="5F2DB116" w14:textId="77777777" w:rsidR="000B3799" w:rsidRDefault="000B3799">
      <w:pPr>
        <w:pStyle w:val="a9"/>
      </w:pPr>
      <w:r>
        <w:rPr>
          <w:rStyle w:val="a8"/>
        </w:rPr>
        <w:annotationRef/>
      </w:r>
      <w:r>
        <w:t>Какая функция при этом проверяется?</w:t>
      </w:r>
    </w:p>
  </w:comment>
  <w:comment w:id="30" w:author="Долгов Александр Васильевич" w:date="2021-09-23T14:35:00Z" w:initials="ДАВ">
    <w:p w14:paraId="76EF8842" w14:textId="77777777" w:rsidR="000B3799" w:rsidRDefault="000B3799">
      <w:pPr>
        <w:pStyle w:val="a9"/>
      </w:pPr>
      <w:r>
        <w:rPr>
          <w:rStyle w:val="a8"/>
        </w:rPr>
        <w:annotationRef/>
      </w:r>
      <w:r>
        <w:t xml:space="preserve">Наличие изображений фактически проверяется в кейсе по проверке области </w:t>
      </w:r>
      <w:r>
        <w:rPr>
          <w:rFonts w:ascii="Times New Roman" w:eastAsia="Times New Roman" w:hAnsi="Times New Roman" w:cs="Times New Roman"/>
          <w:sz w:val="24"/>
        </w:rPr>
        <w:t>«Список изображений»</w:t>
      </w:r>
    </w:p>
  </w:comment>
  <w:comment w:id="31" w:author="Долгов Александр Васильевич" w:date="2021-09-23T14:36:00Z" w:initials="ДАВ">
    <w:p w14:paraId="5E4B4210" w14:textId="77777777" w:rsidR="000B3799" w:rsidRDefault="000B3799">
      <w:pPr>
        <w:pStyle w:val="a9"/>
      </w:pPr>
      <w:r>
        <w:rPr>
          <w:rStyle w:val="a8"/>
        </w:rPr>
        <w:annotationRef/>
      </w:r>
      <w:r>
        <w:t>Подобные тест-кейсы лучше объединить с проверкой отображения данных в АРМ ОПК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1EA1A" w15:done="0"/>
  <w15:commentEx w15:paraId="4A2ECFD2" w15:done="0"/>
  <w15:commentEx w15:paraId="00E7861B" w15:done="0"/>
  <w15:commentEx w15:paraId="4D1072FA" w15:done="0"/>
  <w15:commentEx w15:paraId="0B17D15E" w15:done="0"/>
  <w15:commentEx w15:paraId="286B01A7" w15:done="0"/>
  <w15:commentEx w15:paraId="2C2B1F9D" w15:done="0"/>
  <w15:commentEx w15:paraId="0D688981" w15:done="0"/>
  <w15:commentEx w15:paraId="7E6FC791" w15:done="0"/>
  <w15:commentEx w15:paraId="2147FE3D" w15:done="0"/>
  <w15:commentEx w15:paraId="61F127AD" w15:done="0"/>
  <w15:commentEx w15:paraId="5968F95F" w15:done="0"/>
  <w15:commentEx w15:paraId="7B8BF68E" w15:done="0"/>
  <w15:commentEx w15:paraId="437E9634" w15:done="0"/>
  <w15:commentEx w15:paraId="6A552307" w15:done="0"/>
  <w15:commentEx w15:paraId="5F2DB116" w15:done="0"/>
  <w15:commentEx w15:paraId="76EF8842" w15:done="0"/>
  <w15:commentEx w15:paraId="5E4B42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1EA1A" w16cid:durableId="24F6EA12"/>
  <w16cid:commentId w16cid:paraId="4A2ECFD2" w16cid:durableId="24F6EBF2"/>
  <w16cid:commentId w16cid:paraId="00E7861B" w16cid:durableId="24F6EAC8"/>
  <w16cid:commentId w16cid:paraId="4D1072FA" w16cid:durableId="24F6EB9A"/>
  <w16cid:commentId w16cid:paraId="0B17D15E" w16cid:durableId="24F6EBD7"/>
  <w16cid:commentId w16cid:paraId="286B01A7" w16cid:durableId="24F6F313"/>
  <w16cid:commentId w16cid:paraId="2C2B1F9D" w16cid:durableId="24F6F323"/>
  <w16cid:commentId w16cid:paraId="0D688981" w16cid:durableId="24F6F34A"/>
  <w16cid:commentId w16cid:paraId="7E6FC791" w16cid:durableId="24F6F3BD"/>
  <w16cid:commentId w16cid:paraId="2147FE3D" w16cid:durableId="24F6F600"/>
  <w16cid:commentId w16cid:paraId="61F127AD" w16cid:durableId="24F6F9ED"/>
  <w16cid:commentId w16cid:paraId="5968F95F" w16cid:durableId="24F716A3"/>
  <w16cid:commentId w16cid:paraId="7B8BF68E" w16cid:durableId="24F6FA3A"/>
  <w16cid:commentId w16cid:paraId="437E9634" w16cid:durableId="24F6FA9F"/>
  <w16cid:commentId w16cid:paraId="6A552307" w16cid:durableId="24F6FC02"/>
  <w16cid:commentId w16cid:paraId="5F2DB116" w16cid:durableId="24F70E6B"/>
  <w16cid:commentId w16cid:paraId="76EF8842" w16cid:durableId="24F70F1B"/>
  <w16cid:commentId w16cid:paraId="5E4B4210" w16cid:durableId="24F70F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Долгов Александр Васильевич">
    <w15:presenceInfo w15:providerId="AD" w15:userId="S-1-5-21-1020418695-1756116694-1863928812-11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3434"/>
    <w:rsid w:val="00065D26"/>
    <w:rsid w:val="00082F32"/>
    <w:rsid w:val="00086C87"/>
    <w:rsid w:val="00094ED1"/>
    <w:rsid w:val="000B3799"/>
    <w:rsid w:val="000C60F0"/>
    <w:rsid w:val="000D64E1"/>
    <w:rsid w:val="000F4ACD"/>
    <w:rsid w:val="00101AA0"/>
    <w:rsid w:val="001F3A53"/>
    <w:rsid w:val="001F5D19"/>
    <w:rsid w:val="0022218A"/>
    <w:rsid w:val="00225D2D"/>
    <w:rsid w:val="002328BF"/>
    <w:rsid w:val="00237D1D"/>
    <w:rsid w:val="00245FFB"/>
    <w:rsid w:val="0027306F"/>
    <w:rsid w:val="0028639B"/>
    <w:rsid w:val="002B31D8"/>
    <w:rsid w:val="002D42EE"/>
    <w:rsid w:val="002E0109"/>
    <w:rsid w:val="00300EF7"/>
    <w:rsid w:val="00333EF4"/>
    <w:rsid w:val="00356B8A"/>
    <w:rsid w:val="003670D5"/>
    <w:rsid w:val="00367BA4"/>
    <w:rsid w:val="00387FCD"/>
    <w:rsid w:val="003928BF"/>
    <w:rsid w:val="003978CF"/>
    <w:rsid w:val="003C7A54"/>
    <w:rsid w:val="003F7F35"/>
    <w:rsid w:val="0043150E"/>
    <w:rsid w:val="004318D6"/>
    <w:rsid w:val="00437098"/>
    <w:rsid w:val="004416FE"/>
    <w:rsid w:val="00452018"/>
    <w:rsid w:val="0047765A"/>
    <w:rsid w:val="004A4CA2"/>
    <w:rsid w:val="004B4791"/>
    <w:rsid w:val="004B7480"/>
    <w:rsid w:val="004D6FEF"/>
    <w:rsid w:val="004F5BFA"/>
    <w:rsid w:val="00510754"/>
    <w:rsid w:val="005110D2"/>
    <w:rsid w:val="00527E70"/>
    <w:rsid w:val="00542DFE"/>
    <w:rsid w:val="00564FE4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F5383"/>
    <w:rsid w:val="00735B48"/>
    <w:rsid w:val="00760CFA"/>
    <w:rsid w:val="00775504"/>
    <w:rsid w:val="00790C30"/>
    <w:rsid w:val="007A7C09"/>
    <w:rsid w:val="008122CD"/>
    <w:rsid w:val="00822429"/>
    <w:rsid w:val="00854C5F"/>
    <w:rsid w:val="00884BED"/>
    <w:rsid w:val="008A46EF"/>
    <w:rsid w:val="008A6C81"/>
    <w:rsid w:val="008E0391"/>
    <w:rsid w:val="008F2F7D"/>
    <w:rsid w:val="008F347E"/>
    <w:rsid w:val="0091742F"/>
    <w:rsid w:val="00956CF0"/>
    <w:rsid w:val="00957574"/>
    <w:rsid w:val="00965F68"/>
    <w:rsid w:val="00983F22"/>
    <w:rsid w:val="0098515F"/>
    <w:rsid w:val="009860EE"/>
    <w:rsid w:val="0098664F"/>
    <w:rsid w:val="00A23538"/>
    <w:rsid w:val="00A60AFF"/>
    <w:rsid w:val="00A978BC"/>
    <w:rsid w:val="00AB5F62"/>
    <w:rsid w:val="00AE1E5B"/>
    <w:rsid w:val="00AE5B2D"/>
    <w:rsid w:val="00B00ADC"/>
    <w:rsid w:val="00B00B13"/>
    <w:rsid w:val="00B34997"/>
    <w:rsid w:val="00B6147C"/>
    <w:rsid w:val="00BB2DAD"/>
    <w:rsid w:val="00C05679"/>
    <w:rsid w:val="00C05F2F"/>
    <w:rsid w:val="00CA22B1"/>
    <w:rsid w:val="00D117EA"/>
    <w:rsid w:val="00D20276"/>
    <w:rsid w:val="00D24AFB"/>
    <w:rsid w:val="00D27F69"/>
    <w:rsid w:val="00D33170"/>
    <w:rsid w:val="00D5278B"/>
    <w:rsid w:val="00D60E72"/>
    <w:rsid w:val="00D8411F"/>
    <w:rsid w:val="00DB4615"/>
    <w:rsid w:val="00DC3CAD"/>
    <w:rsid w:val="00DC5D55"/>
    <w:rsid w:val="00DC7500"/>
    <w:rsid w:val="00DD2DFA"/>
    <w:rsid w:val="00DF3840"/>
    <w:rsid w:val="00E113BD"/>
    <w:rsid w:val="00E3011C"/>
    <w:rsid w:val="00E75E72"/>
    <w:rsid w:val="00E75FFE"/>
    <w:rsid w:val="00EB5A84"/>
    <w:rsid w:val="00EE3B1C"/>
    <w:rsid w:val="00EE6A9E"/>
    <w:rsid w:val="00EF1F5B"/>
    <w:rsid w:val="00F3001A"/>
    <w:rsid w:val="00F5229F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83E2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D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7D1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237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37D1D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annotation reference"/>
    <w:basedOn w:val="a0"/>
    <w:uiPriority w:val="99"/>
    <w:semiHidden/>
    <w:unhideWhenUsed/>
    <w:rsid w:val="00237D1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1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1D"/>
    <w:rPr>
      <w:rFonts w:eastAsiaTheme="minorEastAsia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1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1D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0363-E263-43DC-AE48-069EEDBB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26</Pages>
  <Words>3257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7</cp:revision>
  <dcterms:created xsi:type="dcterms:W3CDTF">2021-05-27T07:46:00Z</dcterms:created>
  <dcterms:modified xsi:type="dcterms:W3CDTF">2021-10-08T14:49:00Z</dcterms:modified>
</cp:coreProperties>
</file>